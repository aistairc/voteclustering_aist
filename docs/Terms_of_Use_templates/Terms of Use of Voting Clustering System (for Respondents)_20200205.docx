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8B78" w14:textId="6F4DB582" w:rsidR="00AA4465" w:rsidRPr="00595879" w:rsidRDefault="00AA4465" w:rsidP="00AA4465">
      <w:pPr>
        <w:rPr>
          <w:rFonts w:ascii="Times New Roman" w:hAnsi="Times New Roman" w:cs="Times New Roman"/>
          <w:szCs w:val="21"/>
        </w:rPr>
      </w:pPr>
      <w:r w:rsidRPr="00595879">
        <w:rPr>
          <w:rFonts w:ascii="Times New Roman" w:hAnsi="Times New Roman" w:cs="Times New Roman"/>
          <w:szCs w:val="21"/>
        </w:rPr>
        <w:t xml:space="preserve">Terms of Use of </w:t>
      </w:r>
      <w:proofErr w:type="spellStart"/>
      <w:r w:rsidR="00141552" w:rsidRPr="00595879">
        <w:rPr>
          <w:rFonts w:ascii="Times New Roman" w:hAnsi="Times New Roman" w:cs="Times New Roman"/>
        </w:rPr>
        <w:t>voteclustering</w:t>
      </w:r>
      <w:proofErr w:type="spellEnd"/>
      <w:r w:rsidR="00141552" w:rsidRPr="00595879">
        <w:rPr>
          <w:rFonts w:ascii="Times New Roman" w:hAnsi="Times New Roman" w:cs="Times New Roman"/>
          <w:szCs w:val="21"/>
        </w:rPr>
        <w:t xml:space="preserve"> </w:t>
      </w:r>
      <w:r w:rsidRPr="00595879">
        <w:rPr>
          <w:rFonts w:ascii="Times New Roman" w:hAnsi="Times New Roman" w:cs="Times New Roman"/>
          <w:szCs w:val="21"/>
        </w:rPr>
        <w:t xml:space="preserve">System (for </w:t>
      </w:r>
      <w:r w:rsidR="00C10A19" w:rsidRPr="00595879">
        <w:rPr>
          <w:rFonts w:ascii="Times New Roman" w:hAnsi="Times New Roman" w:cs="Times New Roman"/>
        </w:rPr>
        <w:t>Respondents</w:t>
      </w:r>
      <w:r w:rsidRPr="00595879">
        <w:rPr>
          <w:rFonts w:ascii="Times New Roman" w:hAnsi="Times New Roman" w:cs="Times New Roman"/>
          <w:szCs w:val="21"/>
        </w:rPr>
        <w:t xml:space="preserve"> of </w:t>
      </w:r>
      <w:r w:rsidR="00141552" w:rsidRPr="00595879">
        <w:rPr>
          <w:rFonts w:ascii="Times New Roman" w:hAnsi="Times New Roman" w:cs="Times New Roman"/>
          <w:szCs w:val="21"/>
        </w:rPr>
        <w:t>Survey</w:t>
      </w:r>
      <w:r w:rsidRPr="00595879">
        <w:rPr>
          <w:rFonts w:ascii="Times New Roman" w:hAnsi="Times New Roman" w:cs="Times New Roman"/>
          <w:szCs w:val="21"/>
        </w:rPr>
        <w:t>)</w:t>
      </w:r>
    </w:p>
    <w:p w14:paraId="4627533C" w14:textId="77777777" w:rsidR="00EA26CA" w:rsidRPr="00595879" w:rsidRDefault="00EA26CA">
      <w:pPr>
        <w:rPr>
          <w:rFonts w:ascii="Times New Roman" w:hAnsi="Times New Roman" w:cs="Times New Roman"/>
        </w:rPr>
      </w:pPr>
    </w:p>
    <w:p w14:paraId="6DB0FA10" w14:textId="61B21E43" w:rsidR="00C10A19" w:rsidRPr="00595879" w:rsidRDefault="002A2B24">
      <w:pPr>
        <w:rPr>
          <w:rFonts w:ascii="Times New Roman" w:hAnsi="Times New Roman" w:cs="Times New Roman"/>
        </w:rPr>
      </w:pPr>
      <w:r w:rsidRPr="00595879">
        <w:rPr>
          <w:rFonts w:ascii="Times New Roman" w:hAnsi="Times New Roman" w:cs="Times New Roman"/>
        </w:rPr>
        <w:t xml:space="preserve">These "Terms of Use of </w:t>
      </w:r>
      <w:proofErr w:type="spellStart"/>
      <w:r w:rsidR="00141552" w:rsidRPr="00595879">
        <w:rPr>
          <w:rFonts w:ascii="Times New Roman" w:hAnsi="Times New Roman" w:cs="Times New Roman"/>
        </w:rPr>
        <w:t>voteclustering</w:t>
      </w:r>
      <w:proofErr w:type="spellEnd"/>
      <w:r w:rsidR="00141552" w:rsidRPr="00595879">
        <w:rPr>
          <w:rFonts w:ascii="Times New Roman" w:hAnsi="Times New Roman" w:cs="Times New Roman"/>
        </w:rPr>
        <w:t xml:space="preserve"> </w:t>
      </w:r>
      <w:r w:rsidRPr="00595879">
        <w:rPr>
          <w:rFonts w:ascii="Times New Roman" w:hAnsi="Times New Roman" w:cs="Times New Roman"/>
        </w:rPr>
        <w:t xml:space="preserve">System (for Respondents of </w:t>
      </w:r>
      <w:r w:rsidR="00141552" w:rsidRPr="00595879">
        <w:rPr>
          <w:rFonts w:ascii="Times New Roman" w:hAnsi="Times New Roman" w:cs="Times New Roman"/>
        </w:rPr>
        <w:t>Survey</w:t>
      </w:r>
      <w:r w:rsidRPr="00595879">
        <w:rPr>
          <w:rFonts w:ascii="Times New Roman" w:hAnsi="Times New Roman" w:cs="Times New Roman"/>
        </w:rPr>
        <w:t xml:space="preserve">)" (hereinafter referred to as "These Terms") stipulate both the conditions in answering a </w:t>
      </w:r>
      <w:r w:rsidR="00141552" w:rsidRPr="00595879">
        <w:rPr>
          <w:rFonts w:ascii="Times New Roman" w:hAnsi="Times New Roman" w:cs="Times New Roman"/>
        </w:rPr>
        <w:t>survey</w:t>
      </w:r>
      <w:r w:rsidRPr="00595879">
        <w:rPr>
          <w:rFonts w:ascii="Times New Roman" w:hAnsi="Times New Roman" w:cs="Times New Roman"/>
        </w:rPr>
        <w:t xml:space="preserve"> executed via the </w:t>
      </w:r>
      <w:proofErr w:type="spellStart"/>
      <w:r w:rsidR="00EF24FD" w:rsidRPr="00595879">
        <w:rPr>
          <w:rFonts w:ascii="Times New Roman" w:hAnsi="Times New Roman" w:cs="Times New Roman"/>
        </w:rPr>
        <w:t>voteclustering</w:t>
      </w:r>
      <w:proofErr w:type="spellEnd"/>
      <w:r w:rsidRPr="00595879">
        <w:rPr>
          <w:rFonts w:ascii="Times New Roman" w:hAnsi="Times New Roman" w:cs="Times New Roman"/>
        </w:rPr>
        <w:t xml:space="preserve"> system (hereinafter “This System”) and the handling of information sent and received via This System.</w:t>
      </w:r>
    </w:p>
    <w:p w14:paraId="39762CC7" w14:textId="77777777" w:rsidR="002A2B24" w:rsidRPr="00595879" w:rsidRDefault="00390A18">
      <w:pPr>
        <w:rPr>
          <w:rFonts w:ascii="Times New Roman" w:hAnsi="Times New Roman" w:cs="Times New Roman"/>
        </w:rPr>
      </w:pPr>
      <w:r w:rsidRPr="00595879">
        <w:rPr>
          <w:rFonts w:ascii="Times New Roman" w:hAnsi="Times New Roman" w:cs="Times New Roman"/>
        </w:rPr>
        <w:t>These Terms shall apply to any relationship between the National Institute of Advanced Industrial Science and Technology (hereinafter referred to as “AIST”) that operates This System and the person who uses This System (regardless of whether data has been sent to This System, and hereinafter referred to as "User").</w:t>
      </w:r>
    </w:p>
    <w:p w14:paraId="05A0969A" w14:textId="77777777" w:rsidR="00390A18" w:rsidRPr="00595879" w:rsidRDefault="00390A18">
      <w:pPr>
        <w:rPr>
          <w:rFonts w:ascii="Times New Roman" w:hAnsi="Times New Roman" w:cs="Times New Roman"/>
        </w:rPr>
      </w:pPr>
    </w:p>
    <w:p w14:paraId="6408011D" w14:textId="334A1F54" w:rsidR="000A180E" w:rsidRDefault="000A180E" w:rsidP="00390A18">
      <w:pPr>
        <w:pStyle w:val="ListParagraph"/>
        <w:numPr>
          <w:ilvl w:val="0"/>
          <w:numId w:val="1"/>
        </w:numPr>
        <w:ind w:leftChars="0"/>
        <w:rPr>
          <w:rFonts w:ascii="Times New Roman" w:hAnsi="Times New Roman" w:cs="Times New Roman"/>
        </w:rPr>
      </w:pPr>
      <w:r>
        <w:rPr>
          <w:rFonts w:ascii="Times New Roman" w:hAnsi="Times New Roman" w:cs="Times New Roman" w:hint="eastAsia"/>
        </w:rPr>
        <w:t>(Host of Survey and Usage Purpose)</w:t>
      </w:r>
    </w:p>
    <w:p w14:paraId="3DA0A33F" w14:textId="56A37789" w:rsidR="000A180E" w:rsidRDefault="000A180E" w:rsidP="000A180E">
      <w:pPr>
        <w:pStyle w:val="ListParagraph"/>
        <w:numPr>
          <w:ilvl w:val="1"/>
          <w:numId w:val="1"/>
        </w:numPr>
        <w:ind w:leftChars="0"/>
        <w:rPr>
          <w:rFonts w:ascii="Times New Roman" w:hAnsi="Times New Roman" w:cs="Times New Roman"/>
        </w:rPr>
      </w:pPr>
      <w:r>
        <w:rPr>
          <w:rFonts w:ascii="Times New Roman" w:hAnsi="Times New Roman" w:cs="Times New Roman" w:hint="eastAsia"/>
        </w:rPr>
        <w:t>This survey is executed by [HOST NAME] for purpose of /that [USAGE PURPOSE].</w:t>
      </w:r>
    </w:p>
    <w:p w14:paraId="221FA6AE" w14:textId="77777777" w:rsidR="000A180E" w:rsidRDefault="000A180E" w:rsidP="000A180E">
      <w:pPr>
        <w:pStyle w:val="ListParagraph"/>
        <w:ind w:leftChars="0" w:left="425"/>
        <w:rPr>
          <w:rFonts w:ascii="Times New Roman" w:hAnsi="Times New Roman" w:cs="Times New Roman"/>
        </w:rPr>
      </w:pPr>
    </w:p>
    <w:p w14:paraId="7CBE5048" w14:textId="77777777" w:rsidR="00390A18" w:rsidRPr="00595879" w:rsidRDefault="00AF3C63" w:rsidP="00390A18">
      <w:pPr>
        <w:pStyle w:val="ListParagraph"/>
        <w:numPr>
          <w:ilvl w:val="0"/>
          <w:numId w:val="1"/>
        </w:numPr>
        <w:ind w:leftChars="0"/>
        <w:rPr>
          <w:rFonts w:ascii="Times New Roman" w:hAnsi="Times New Roman" w:cs="Times New Roman"/>
        </w:rPr>
      </w:pPr>
      <w:r w:rsidRPr="00595879">
        <w:rPr>
          <w:rFonts w:ascii="Times New Roman" w:hAnsi="Times New Roman" w:cs="Times New Roman"/>
        </w:rPr>
        <w:t>(</w:t>
      </w:r>
      <w:r w:rsidRPr="00595879">
        <w:rPr>
          <w:rFonts w:ascii="Times New Roman" w:hAnsi="Times New Roman" w:cs="Times New Roman"/>
          <w:szCs w:val="21"/>
        </w:rPr>
        <w:t>Agreement to These Terms, Range of Application)</w:t>
      </w:r>
    </w:p>
    <w:p w14:paraId="2C1ADF28" w14:textId="77777777" w:rsidR="00AF3C63" w:rsidRPr="00595879" w:rsidRDefault="00AF3C63" w:rsidP="00AF3C63">
      <w:pPr>
        <w:pStyle w:val="ListParagraph"/>
        <w:numPr>
          <w:ilvl w:val="1"/>
          <w:numId w:val="2"/>
        </w:numPr>
        <w:ind w:leftChars="0"/>
        <w:rPr>
          <w:rFonts w:ascii="Times New Roman" w:hAnsi="Times New Roman" w:cs="Times New Roman"/>
        </w:rPr>
      </w:pPr>
      <w:r w:rsidRPr="00595879">
        <w:rPr>
          <w:rFonts w:ascii="Times New Roman" w:hAnsi="Times New Roman" w:cs="Times New Roman"/>
        </w:rPr>
        <w:t>Users</w:t>
      </w:r>
      <w:r w:rsidRPr="00595879">
        <w:rPr>
          <w:rFonts w:ascii="Times New Roman" w:hAnsi="Times New Roman" w:cs="Times New Roman"/>
          <w:color w:val="000000"/>
          <w:szCs w:val="21"/>
        </w:rPr>
        <w:t xml:space="preserve"> shall acknowledge and agree with all articles of These Terms at the time of using </w:t>
      </w:r>
      <w:r w:rsidRPr="00595879">
        <w:rPr>
          <w:rFonts w:ascii="Times New Roman" w:hAnsi="Times New Roman" w:cs="Times New Roman"/>
        </w:rPr>
        <w:t>This System</w:t>
      </w:r>
      <w:r w:rsidRPr="00595879">
        <w:rPr>
          <w:rFonts w:ascii="Times New Roman" w:hAnsi="Times New Roman" w:cs="Times New Roman"/>
          <w:color w:val="000000"/>
          <w:szCs w:val="21"/>
        </w:rPr>
        <w:t xml:space="preserve">. Also, </w:t>
      </w:r>
      <w:r w:rsidRPr="00595879">
        <w:rPr>
          <w:rFonts w:ascii="Times New Roman" w:hAnsi="Times New Roman" w:cs="Times New Roman"/>
        </w:rPr>
        <w:t>Users</w:t>
      </w:r>
      <w:r w:rsidRPr="00595879">
        <w:rPr>
          <w:rFonts w:ascii="Times New Roman" w:hAnsi="Times New Roman" w:cs="Times New Roman"/>
          <w:color w:val="000000"/>
          <w:szCs w:val="21"/>
        </w:rPr>
        <w:t xml:space="preserve"> shall comply with These Terms.</w:t>
      </w:r>
    </w:p>
    <w:p w14:paraId="1DEFC4E5" w14:textId="093FCBAE" w:rsidR="00AF3C63" w:rsidRPr="00595879" w:rsidRDefault="00AF3C63" w:rsidP="00AF3C63">
      <w:pPr>
        <w:pStyle w:val="ListParagraph"/>
        <w:numPr>
          <w:ilvl w:val="1"/>
          <w:numId w:val="2"/>
        </w:numPr>
        <w:ind w:leftChars="0"/>
        <w:rPr>
          <w:rFonts w:ascii="Times New Roman" w:hAnsi="Times New Roman" w:cs="Times New Roman"/>
        </w:rPr>
      </w:pPr>
      <w:r w:rsidRPr="00595879">
        <w:rPr>
          <w:rFonts w:ascii="Times New Roman" w:hAnsi="Times New Roman" w:cs="Times New Roman"/>
          <w:color w:val="000000"/>
        </w:rPr>
        <w:t xml:space="preserve">Any guidelines, cautions, terms, FAQ, important notices sent by </w:t>
      </w:r>
      <w:r w:rsidR="00CD596E">
        <w:rPr>
          <w:rFonts w:ascii="Times New Roman" w:hAnsi="Times New Roman" w:cs="Times New Roman"/>
          <w:color w:val="000000"/>
        </w:rPr>
        <w:t>e-</w:t>
      </w:r>
      <w:r w:rsidR="00CD596E" w:rsidRPr="00595879">
        <w:rPr>
          <w:rFonts w:ascii="Times New Roman" w:hAnsi="Times New Roman" w:cs="Times New Roman"/>
          <w:color w:val="000000"/>
        </w:rPr>
        <w:t>mail</w:t>
      </w:r>
      <w:r w:rsidRPr="00595879">
        <w:rPr>
          <w:rFonts w:ascii="Times New Roman" w:hAnsi="Times New Roman" w:cs="Times New Roman"/>
          <w:color w:val="000000"/>
        </w:rPr>
        <w:t xml:space="preserve">, policies, etc. (including Privacy Policy, and hereinafter referred to as “Guidelines”) that </w:t>
      </w:r>
      <w:r w:rsidRPr="00595879">
        <w:rPr>
          <w:rFonts w:ascii="Times New Roman" w:hAnsi="Times New Roman" w:cs="Times New Roman"/>
        </w:rPr>
        <w:t>AIST</w:t>
      </w:r>
      <w:r w:rsidRPr="00595879">
        <w:rPr>
          <w:rFonts w:ascii="Times New Roman" w:hAnsi="Times New Roman" w:cs="Times New Roman"/>
          <w:color w:val="000000"/>
        </w:rPr>
        <w:t xml:space="preserve"> provides for operation of </w:t>
      </w:r>
      <w:r w:rsidRPr="00595879">
        <w:rPr>
          <w:rFonts w:ascii="Times New Roman" w:hAnsi="Times New Roman" w:cs="Times New Roman"/>
        </w:rPr>
        <w:t>This System</w:t>
      </w:r>
      <w:r w:rsidRPr="00595879">
        <w:rPr>
          <w:rFonts w:ascii="Times New Roman" w:hAnsi="Times New Roman" w:cs="Times New Roman"/>
          <w:color w:val="000000"/>
        </w:rPr>
        <w:t xml:space="preserve"> should complement and constitute a part of These Terms.</w:t>
      </w:r>
    </w:p>
    <w:p w14:paraId="126143FC" w14:textId="77777777" w:rsidR="00AF3C63" w:rsidRPr="00595879" w:rsidRDefault="00AF3C63" w:rsidP="00AF3C63">
      <w:pPr>
        <w:pStyle w:val="ListParagraph"/>
        <w:numPr>
          <w:ilvl w:val="1"/>
          <w:numId w:val="2"/>
        </w:numPr>
        <w:ind w:leftChars="0"/>
        <w:rPr>
          <w:rFonts w:ascii="Times New Roman" w:hAnsi="Times New Roman" w:cs="Times New Roman"/>
        </w:rPr>
      </w:pPr>
      <w:r w:rsidRPr="00595879">
        <w:rPr>
          <w:rFonts w:ascii="Times New Roman" w:hAnsi="Times New Roman" w:cs="Times New Roman"/>
          <w:color w:val="000000"/>
          <w:szCs w:val="21"/>
        </w:rPr>
        <w:t xml:space="preserve">If </w:t>
      </w:r>
      <w:r w:rsidRPr="00595879">
        <w:rPr>
          <w:rFonts w:ascii="Times New Roman" w:hAnsi="Times New Roman" w:cs="Times New Roman"/>
        </w:rPr>
        <w:t>Users</w:t>
      </w:r>
      <w:r w:rsidRPr="00595879">
        <w:rPr>
          <w:rFonts w:ascii="Times New Roman" w:hAnsi="Times New Roman" w:cs="Times New Roman"/>
          <w:color w:val="000000"/>
          <w:szCs w:val="21"/>
        </w:rPr>
        <w:t xml:space="preserve"> are minors, they shall use </w:t>
      </w:r>
      <w:r w:rsidRPr="00595879">
        <w:rPr>
          <w:rFonts w:ascii="Times New Roman" w:hAnsi="Times New Roman" w:cs="Times New Roman"/>
        </w:rPr>
        <w:t>This System</w:t>
      </w:r>
      <w:r w:rsidRPr="00595879">
        <w:rPr>
          <w:rFonts w:ascii="Times New Roman" w:hAnsi="Times New Roman" w:cs="Times New Roman"/>
          <w:color w:val="000000"/>
          <w:szCs w:val="21"/>
        </w:rPr>
        <w:t xml:space="preserve"> with </w:t>
      </w:r>
      <w:r w:rsidRPr="00595879">
        <w:rPr>
          <w:rFonts w:ascii="Times New Roman" w:hAnsi="Times New Roman" w:cs="Times New Roman"/>
          <w:color w:val="000000"/>
        </w:rPr>
        <w:t xml:space="preserve">consent from their parents or legal representative (hereinafter referred to as “parents, etc.”). When the </w:t>
      </w:r>
      <w:r w:rsidRPr="00595879">
        <w:rPr>
          <w:rFonts w:ascii="Times New Roman" w:hAnsi="Times New Roman" w:cs="Times New Roman"/>
        </w:rPr>
        <w:t>Users</w:t>
      </w:r>
      <w:r w:rsidRPr="00595879">
        <w:rPr>
          <w:rFonts w:ascii="Times New Roman" w:hAnsi="Times New Roman" w:cs="Times New Roman"/>
          <w:color w:val="000000"/>
        </w:rPr>
        <w:t xml:space="preserve"> who are minors have begun to use </w:t>
      </w:r>
      <w:r w:rsidRPr="00595879">
        <w:rPr>
          <w:rFonts w:ascii="Times New Roman" w:hAnsi="Times New Roman" w:cs="Times New Roman"/>
        </w:rPr>
        <w:t>This System</w:t>
      </w:r>
      <w:r w:rsidRPr="00595879">
        <w:rPr>
          <w:rFonts w:ascii="Times New Roman" w:hAnsi="Times New Roman" w:cs="Times New Roman"/>
          <w:color w:val="000000"/>
        </w:rPr>
        <w:t xml:space="preserve">, </w:t>
      </w:r>
      <w:r w:rsidRPr="00595879">
        <w:rPr>
          <w:rFonts w:ascii="Times New Roman" w:hAnsi="Times New Roman" w:cs="Times New Roman"/>
        </w:rPr>
        <w:t>AIST</w:t>
      </w:r>
      <w:r w:rsidRPr="00595879">
        <w:rPr>
          <w:rFonts w:ascii="Times New Roman" w:hAnsi="Times New Roman" w:cs="Times New Roman"/>
          <w:color w:val="000000"/>
        </w:rPr>
        <w:t xml:space="preserve"> deems that they have already obtained consent from their parents, etc.</w:t>
      </w:r>
    </w:p>
    <w:p w14:paraId="3879D644" w14:textId="0D0086CF" w:rsidR="00AF3C63" w:rsidRPr="00595879" w:rsidRDefault="00AF3C63" w:rsidP="00AF3C63">
      <w:pPr>
        <w:pStyle w:val="ListParagraph"/>
        <w:numPr>
          <w:ilvl w:val="1"/>
          <w:numId w:val="2"/>
        </w:numPr>
        <w:ind w:leftChars="0"/>
        <w:rPr>
          <w:rFonts w:ascii="Times New Roman" w:hAnsi="Times New Roman" w:cs="Times New Roman"/>
        </w:rPr>
      </w:pPr>
      <w:r w:rsidRPr="00595879">
        <w:rPr>
          <w:rFonts w:ascii="Times New Roman" w:hAnsi="Times New Roman" w:cs="Times New Roman"/>
          <w:color w:val="000000"/>
        </w:rPr>
        <w:t>“Time”</w:t>
      </w:r>
      <w:r w:rsidRPr="00595879">
        <w:rPr>
          <w:rFonts w:ascii="Times New Roman" w:hAnsi="Times New Roman" w:cs="Times New Roman"/>
          <w:color w:val="000000"/>
          <w:szCs w:val="21"/>
        </w:rPr>
        <w:t>,</w:t>
      </w:r>
      <w:r w:rsidRPr="00595879">
        <w:rPr>
          <w:rFonts w:ascii="Times New Roman" w:hAnsi="Times New Roman" w:cs="Times New Roman"/>
          <w:color w:val="000000"/>
        </w:rPr>
        <w:t xml:space="preserve"> which is both used in These Terms and Guidelines and used for providing This System</w:t>
      </w:r>
      <w:r w:rsidRPr="00595879">
        <w:rPr>
          <w:rFonts w:ascii="Times New Roman" w:hAnsi="Times New Roman" w:cs="Times New Roman"/>
          <w:color w:val="000000"/>
          <w:szCs w:val="21"/>
        </w:rPr>
        <w:t>,</w:t>
      </w:r>
      <w:r w:rsidRPr="00595879">
        <w:rPr>
          <w:rFonts w:ascii="Times New Roman" w:hAnsi="Times New Roman" w:cs="Times New Roman"/>
          <w:color w:val="000000"/>
        </w:rPr>
        <w:t xml:space="preserve"> is based upon </w:t>
      </w:r>
      <w:r w:rsidRPr="00595879">
        <w:rPr>
          <w:rFonts w:ascii="Times New Roman" w:hAnsi="Times New Roman" w:cs="Times New Roman"/>
          <w:szCs w:val="21"/>
        </w:rPr>
        <w:t xml:space="preserve">“Japan Standard Time (GMT+9)” However, when </w:t>
      </w:r>
      <w:r w:rsidRPr="00595879">
        <w:rPr>
          <w:rFonts w:ascii="Times New Roman" w:hAnsi="Times New Roman" w:cs="Times New Roman"/>
        </w:rPr>
        <w:t>Users</w:t>
      </w:r>
      <w:r w:rsidRPr="00595879">
        <w:rPr>
          <w:rFonts w:ascii="Times New Roman" w:hAnsi="Times New Roman" w:cs="Times New Roman"/>
          <w:szCs w:val="21"/>
        </w:rPr>
        <w:t xml:space="preserve"> separately have set time zone for execution of their </w:t>
      </w:r>
      <w:r w:rsidR="00141552" w:rsidRPr="00595879">
        <w:rPr>
          <w:rFonts w:ascii="Times New Roman" w:hAnsi="Times New Roman" w:cs="Times New Roman"/>
          <w:szCs w:val="21"/>
        </w:rPr>
        <w:t>survey</w:t>
      </w:r>
      <w:r w:rsidRPr="00595879">
        <w:rPr>
          <w:rFonts w:ascii="Times New Roman" w:hAnsi="Times New Roman" w:cs="Times New Roman"/>
          <w:szCs w:val="21"/>
        </w:rPr>
        <w:t xml:space="preserve">, the set time zone shall be applied only for the time related to execution of the </w:t>
      </w:r>
      <w:r w:rsidR="00141552" w:rsidRPr="00595879">
        <w:rPr>
          <w:rFonts w:ascii="Times New Roman" w:hAnsi="Times New Roman" w:cs="Times New Roman"/>
          <w:szCs w:val="21"/>
        </w:rPr>
        <w:t>survey</w:t>
      </w:r>
      <w:r w:rsidRPr="00595879">
        <w:rPr>
          <w:rFonts w:ascii="Times New Roman" w:hAnsi="Times New Roman" w:cs="Times New Roman"/>
          <w:szCs w:val="21"/>
        </w:rPr>
        <w:t>.</w:t>
      </w:r>
    </w:p>
    <w:p w14:paraId="351DBFA0" w14:textId="77777777" w:rsidR="00AF3C63" w:rsidRPr="00595879" w:rsidRDefault="00AF3C63" w:rsidP="00AF3C63">
      <w:pPr>
        <w:ind w:left="425"/>
        <w:rPr>
          <w:rFonts w:ascii="Times New Roman" w:hAnsi="Times New Roman" w:cs="Times New Roman"/>
        </w:rPr>
      </w:pPr>
    </w:p>
    <w:p w14:paraId="514D3D8F" w14:textId="77777777" w:rsidR="00AF3C63" w:rsidRPr="00595879" w:rsidRDefault="00AF3C63" w:rsidP="00AF3C63">
      <w:pPr>
        <w:pStyle w:val="ListParagraph"/>
        <w:numPr>
          <w:ilvl w:val="0"/>
          <w:numId w:val="2"/>
        </w:numPr>
        <w:ind w:leftChars="0"/>
        <w:rPr>
          <w:rFonts w:ascii="Times New Roman" w:hAnsi="Times New Roman" w:cs="Times New Roman"/>
        </w:rPr>
      </w:pPr>
      <w:r w:rsidRPr="00595879">
        <w:rPr>
          <w:rFonts w:ascii="Times New Roman" w:hAnsi="Times New Roman" w:cs="Times New Roman"/>
        </w:rPr>
        <w:t xml:space="preserve">(Outline of This System, </w:t>
      </w:r>
      <w:r w:rsidRPr="00595879">
        <w:rPr>
          <w:rFonts w:ascii="Times New Roman" w:hAnsi="Times New Roman" w:cs="Times New Roman"/>
          <w:szCs w:val="21"/>
        </w:rPr>
        <w:t>Conditions of Use)</w:t>
      </w:r>
    </w:p>
    <w:p w14:paraId="1B3F6806" w14:textId="09149382" w:rsidR="00AF3C63" w:rsidRPr="00595879" w:rsidRDefault="00AF3C63" w:rsidP="00B63F1E">
      <w:pPr>
        <w:pStyle w:val="ListParagraph"/>
        <w:numPr>
          <w:ilvl w:val="1"/>
          <w:numId w:val="2"/>
        </w:numPr>
        <w:ind w:leftChars="0"/>
        <w:rPr>
          <w:rFonts w:ascii="Times New Roman" w:hAnsi="Times New Roman" w:cs="Times New Roman"/>
        </w:rPr>
      </w:pPr>
      <w:r w:rsidRPr="00595879">
        <w:rPr>
          <w:rFonts w:ascii="Times New Roman" w:hAnsi="Times New Roman" w:cs="Times New Roman"/>
        </w:rPr>
        <w:t xml:space="preserve">Users are able to answer </w:t>
      </w:r>
      <w:r w:rsidR="00141552" w:rsidRPr="00595879">
        <w:rPr>
          <w:rFonts w:ascii="Times New Roman" w:hAnsi="Times New Roman" w:cs="Times New Roman"/>
        </w:rPr>
        <w:t>survey</w:t>
      </w:r>
      <w:r w:rsidRPr="00595879">
        <w:rPr>
          <w:rFonts w:ascii="Times New Roman" w:hAnsi="Times New Roman" w:cs="Times New Roman"/>
        </w:rPr>
        <w:t>s created by third parties through This System.</w:t>
      </w:r>
      <w:r w:rsidR="00B63F1E" w:rsidRPr="00595879">
        <w:rPr>
          <w:rFonts w:ascii="Times New Roman" w:hAnsi="Times New Roman" w:cs="Times New Roman"/>
        </w:rPr>
        <w:t xml:space="preserve"> If hosts of the </w:t>
      </w:r>
      <w:r w:rsidR="00141552" w:rsidRPr="00595879">
        <w:rPr>
          <w:rFonts w:ascii="Times New Roman" w:hAnsi="Times New Roman" w:cs="Times New Roman"/>
        </w:rPr>
        <w:t>survey</w:t>
      </w:r>
      <w:r w:rsidR="00B63F1E" w:rsidRPr="00595879">
        <w:rPr>
          <w:rFonts w:ascii="Times New Roman" w:hAnsi="Times New Roman" w:cs="Times New Roman"/>
        </w:rPr>
        <w:t xml:space="preserve"> have presented any conditions in its execution in addition to These Terms, Users shall also comply with the additional conditions, etc.</w:t>
      </w:r>
    </w:p>
    <w:p w14:paraId="6A86762F" w14:textId="756B8D9B" w:rsidR="00B63F1E" w:rsidRPr="00595879" w:rsidRDefault="00B13F77" w:rsidP="00B13F77">
      <w:pPr>
        <w:pStyle w:val="ListParagraph"/>
        <w:numPr>
          <w:ilvl w:val="1"/>
          <w:numId w:val="2"/>
        </w:numPr>
        <w:ind w:leftChars="0"/>
        <w:rPr>
          <w:rFonts w:ascii="Times New Roman" w:hAnsi="Times New Roman" w:cs="Times New Roman"/>
        </w:rPr>
      </w:pPr>
      <w:r w:rsidRPr="00595879">
        <w:rPr>
          <w:rFonts w:ascii="Times New Roman" w:hAnsi="Times New Roman" w:cs="Times New Roman"/>
        </w:rPr>
        <w:t xml:space="preserve">When Users send information, etc. by responding to </w:t>
      </w:r>
      <w:r w:rsidR="00141552" w:rsidRPr="00595879">
        <w:rPr>
          <w:rFonts w:ascii="Times New Roman" w:hAnsi="Times New Roman" w:cs="Times New Roman"/>
        </w:rPr>
        <w:t>survey</w:t>
      </w:r>
      <w:r w:rsidRPr="00595879">
        <w:rPr>
          <w:rFonts w:ascii="Times New Roman" w:hAnsi="Times New Roman" w:cs="Times New Roman"/>
        </w:rPr>
        <w:t xml:space="preserve"> via This System, they shall have already agreed:</w:t>
      </w:r>
    </w:p>
    <w:p w14:paraId="4370D845" w14:textId="77777777" w:rsidR="00B13F77" w:rsidRPr="00595879" w:rsidRDefault="00B13F77" w:rsidP="00B13F77">
      <w:pPr>
        <w:pStyle w:val="ListParagraph"/>
        <w:numPr>
          <w:ilvl w:val="2"/>
          <w:numId w:val="2"/>
        </w:numPr>
        <w:ind w:leftChars="0"/>
        <w:rPr>
          <w:rFonts w:ascii="Times New Roman" w:hAnsi="Times New Roman" w:cs="Times New Roman"/>
        </w:rPr>
      </w:pPr>
      <w:r w:rsidRPr="00595879">
        <w:rPr>
          <w:rFonts w:ascii="Times New Roman" w:hAnsi="Times New Roman" w:cs="Times New Roman"/>
        </w:rPr>
        <w:t>To assume full responsibility for the content that they send;</w:t>
      </w:r>
    </w:p>
    <w:p w14:paraId="5B2597D2" w14:textId="3A247A08" w:rsidR="00B13F77" w:rsidRPr="00595879" w:rsidRDefault="00B13F77" w:rsidP="00B13F77">
      <w:pPr>
        <w:pStyle w:val="ListParagraph"/>
        <w:numPr>
          <w:ilvl w:val="2"/>
          <w:numId w:val="2"/>
        </w:numPr>
        <w:ind w:leftChars="0"/>
        <w:rPr>
          <w:rFonts w:ascii="Times New Roman" w:hAnsi="Times New Roman" w:cs="Times New Roman"/>
        </w:rPr>
      </w:pPr>
      <w:r w:rsidRPr="00595879">
        <w:rPr>
          <w:rFonts w:ascii="Times New Roman" w:hAnsi="Times New Roman" w:cs="Times New Roman"/>
        </w:rPr>
        <w:t xml:space="preserve">That there is a possibility that some or all of the contents that they have sent may be </w:t>
      </w:r>
      <w:r w:rsidRPr="00595879">
        <w:rPr>
          <w:rFonts w:ascii="Times New Roman" w:hAnsi="Times New Roman" w:cs="Times New Roman"/>
        </w:rPr>
        <w:lastRenderedPageBreak/>
        <w:t xml:space="preserve">viewed not only by AIST and Hosts of the </w:t>
      </w:r>
      <w:r w:rsidR="00141552" w:rsidRPr="00595879">
        <w:rPr>
          <w:rFonts w:ascii="Times New Roman" w:hAnsi="Times New Roman" w:cs="Times New Roman"/>
        </w:rPr>
        <w:t>survey</w:t>
      </w:r>
      <w:r w:rsidRPr="00595879">
        <w:rPr>
          <w:rFonts w:ascii="Times New Roman" w:hAnsi="Times New Roman" w:cs="Times New Roman"/>
        </w:rPr>
        <w:t xml:space="preserve"> but also by any other third parties;</w:t>
      </w:r>
    </w:p>
    <w:p w14:paraId="4C3E3B70" w14:textId="77777777" w:rsidR="00B13F77" w:rsidRPr="00595879" w:rsidRDefault="0067354A" w:rsidP="0067354A">
      <w:pPr>
        <w:pStyle w:val="ListParagraph"/>
        <w:numPr>
          <w:ilvl w:val="2"/>
          <w:numId w:val="2"/>
        </w:numPr>
        <w:ind w:leftChars="0"/>
        <w:rPr>
          <w:rFonts w:ascii="Times New Roman" w:hAnsi="Times New Roman" w:cs="Times New Roman"/>
        </w:rPr>
      </w:pPr>
      <w:r w:rsidRPr="00595879">
        <w:rPr>
          <w:rFonts w:ascii="Times New Roman" w:hAnsi="Times New Roman" w:cs="Times New Roman"/>
        </w:rPr>
        <w:t>That, when copyrighted work, trademark, etc. of any third parties is included in information that they send, it is necessary to obtain a prior license to use from the third parties;</w:t>
      </w:r>
    </w:p>
    <w:p w14:paraId="0A7B23F6" w14:textId="77777777" w:rsidR="00422E76" w:rsidRPr="00595879" w:rsidRDefault="00422E76" w:rsidP="00422E76">
      <w:pPr>
        <w:pStyle w:val="ListParagraph"/>
        <w:numPr>
          <w:ilvl w:val="2"/>
          <w:numId w:val="2"/>
        </w:numPr>
        <w:ind w:leftChars="0"/>
        <w:rPr>
          <w:rFonts w:ascii="Times New Roman" w:hAnsi="Times New Roman" w:cs="Times New Roman"/>
        </w:rPr>
      </w:pPr>
      <w:r w:rsidRPr="00595879">
        <w:rPr>
          <w:rFonts w:ascii="Times New Roman" w:hAnsi="Times New Roman" w:cs="Times New Roman"/>
        </w:rPr>
        <w:t>That, if a claim or infringement is filed by a third party relevant to the information that they have sent, it is necessary to resolve the claim, etc. at their own responsibility and expense;</w:t>
      </w:r>
    </w:p>
    <w:p w14:paraId="311F59E7" w14:textId="77777777" w:rsidR="00563996" w:rsidRPr="00595879" w:rsidRDefault="00563996" w:rsidP="00563996">
      <w:pPr>
        <w:pStyle w:val="ListParagraph"/>
        <w:numPr>
          <w:ilvl w:val="2"/>
          <w:numId w:val="2"/>
        </w:numPr>
        <w:ind w:leftChars="0"/>
        <w:rPr>
          <w:rFonts w:ascii="Times New Roman" w:hAnsi="Times New Roman" w:cs="Times New Roman"/>
        </w:rPr>
      </w:pPr>
      <w:r w:rsidRPr="00595879">
        <w:rPr>
          <w:rFonts w:ascii="Times New Roman" w:hAnsi="Times New Roman" w:cs="Times New Roman"/>
        </w:rPr>
        <w:t>That, if the claim, etc. of the previous issue is filed, AIST may disclose information related to them in order to cooperate with the investigations, searching, litigation, etc.</w:t>
      </w:r>
    </w:p>
    <w:p w14:paraId="1AC8BBFA" w14:textId="56C055FF" w:rsidR="00563996" w:rsidRPr="00595879" w:rsidRDefault="00563996" w:rsidP="00377108">
      <w:pPr>
        <w:pStyle w:val="ListParagraph"/>
        <w:numPr>
          <w:ilvl w:val="1"/>
          <w:numId w:val="2"/>
        </w:numPr>
        <w:ind w:leftChars="0"/>
        <w:rPr>
          <w:rFonts w:ascii="Times New Roman" w:hAnsi="Times New Roman" w:cs="Times New Roman"/>
        </w:rPr>
      </w:pPr>
      <w:r w:rsidRPr="00595879">
        <w:rPr>
          <w:rFonts w:ascii="Times New Roman" w:hAnsi="Times New Roman" w:cs="Times New Roman"/>
        </w:rPr>
        <w:t>If Users hope to delete the information, etc. that they have sent, they shall notify accordingly to AIST according to the method specified by AIST.</w:t>
      </w:r>
      <w:r w:rsidR="00377108" w:rsidRPr="00595879">
        <w:rPr>
          <w:rFonts w:ascii="Times New Roman" w:hAnsi="Times New Roman" w:cs="Times New Roman"/>
        </w:rPr>
        <w:t xml:space="preserve"> </w:t>
      </w:r>
      <w:r w:rsidR="00FC41AD" w:rsidRPr="00816269">
        <w:rPr>
          <w:rFonts w:ascii="Times New Roman" w:hAnsi="Times New Roman" w:cs="Times New Roman"/>
        </w:rPr>
        <w:t>Accordingly, AIST deletes the corresponding information.</w:t>
      </w:r>
    </w:p>
    <w:p w14:paraId="21E01D1F" w14:textId="77777777" w:rsidR="00D01489" w:rsidRDefault="00D01489" w:rsidP="00377108">
      <w:pPr>
        <w:pStyle w:val="ListParagraph"/>
        <w:numPr>
          <w:ilvl w:val="1"/>
          <w:numId w:val="2"/>
        </w:numPr>
        <w:ind w:leftChars="0"/>
        <w:rPr>
          <w:rFonts w:ascii="Times New Roman" w:hAnsi="Times New Roman" w:cs="Times New Roman"/>
        </w:rPr>
      </w:pPr>
      <w:r w:rsidRPr="00595879">
        <w:rPr>
          <w:rFonts w:ascii="Times New Roman" w:hAnsi="Times New Roman" w:cs="Times New Roman"/>
        </w:rPr>
        <w:t xml:space="preserve">Users shall use This System by controlling and/or operating PCs, smartphones, browsers, </w:t>
      </w:r>
      <w:r w:rsidRPr="005F4AF8">
        <w:rPr>
          <w:rFonts w:ascii="Times New Roman" w:hAnsi="Times New Roman" w:cs="Times New Roman"/>
        </w:rPr>
        <w:t xml:space="preserve">etc., that have the environment that AIST recommends (hereinafter “environment that AIST recommends” is referred to as “Recommended Environment”). In the case where </w:t>
      </w:r>
      <w:r>
        <w:rPr>
          <w:rFonts w:ascii="Times New Roman" w:hAnsi="Times New Roman" w:cs="Times New Roman"/>
        </w:rPr>
        <w:t>User</w:t>
      </w:r>
      <w:r w:rsidRPr="005F4AF8">
        <w:rPr>
          <w:rFonts w:ascii="Times New Roman" w:hAnsi="Times New Roman" w:cs="Times New Roman"/>
        </w:rPr>
        <w:t>s use This System under environment other than the Recommended Environment, AIST assumes no liability for any damage which arises from their improper use of This System.</w:t>
      </w:r>
    </w:p>
    <w:p w14:paraId="2DC9E3B0" w14:textId="77777777" w:rsidR="00D01489" w:rsidRPr="008E2EDD" w:rsidRDefault="006C4B02" w:rsidP="00377108">
      <w:pPr>
        <w:pStyle w:val="ListParagraph"/>
        <w:numPr>
          <w:ilvl w:val="1"/>
          <w:numId w:val="2"/>
        </w:numPr>
        <w:ind w:leftChars="0"/>
        <w:rPr>
          <w:rFonts w:ascii="Times New Roman" w:hAnsi="Times New Roman" w:cs="Times New Roman"/>
        </w:rPr>
      </w:pPr>
      <w:r>
        <w:rPr>
          <w:rFonts w:ascii="Times New Roman" w:hAnsi="Times New Roman" w:cs="Times New Roman"/>
        </w:rPr>
        <w:t>User</w:t>
      </w:r>
      <w:r w:rsidRPr="005F4AF8">
        <w:rPr>
          <w:rFonts w:ascii="Times New Roman" w:hAnsi="Times New Roman" w:cs="Times New Roman"/>
        </w:rPr>
        <w:t>s</w:t>
      </w:r>
      <w:r w:rsidRPr="005F4AF8">
        <w:rPr>
          <w:rFonts w:ascii="Times New Roman" w:hAnsi="Times New Roman" w:cs="Times New Roman"/>
          <w:color w:val="000000"/>
        </w:rPr>
        <w:t xml:space="preserve"> shall acknowledge and agree that packet communication fees, etc. may accrue to use This System. In addition, </w:t>
      </w:r>
      <w:r w:rsidR="008E2EDD">
        <w:rPr>
          <w:rFonts w:ascii="Times New Roman" w:hAnsi="Times New Roman" w:cs="Times New Roman"/>
        </w:rPr>
        <w:t>User</w:t>
      </w:r>
      <w:r w:rsidRPr="005F4AF8">
        <w:rPr>
          <w:rFonts w:ascii="Times New Roman" w:hAnsi="Times New Roman" w:cs="Times New Roman"/>
        </w:rPr>
        <w:t>s</w:t>
      </w:r>
      <w:r w:rsidRPr="005F4AF8">
        <w:rPr>
          <w:rFonts w:ascii="Times New Roman" w:hAnsi="Times New Roman" w:cs="Times New Roman"/>
          <w:color w:val="000000"/>
        </w:rPr>
        <w:t xml:space="preserve"> shall pay all of the packet communication fees, etc.</w:t>
      </w:r>
    </w:p>
    <w:p w14:paraId="35309DF8" w14:textId="77777777" w:rsidR="008E2EDD" w:rsidRPr="008E2EDD" w:rsidRDefault="008E2EDD" w:rsidP="008E2EDD">
      <w:pPr>
        <w:rPr>
          <w:rFonts w:ascii="Times New Roman" w:hAnsi="Times New Roman" w:cs="Times New Roman"/>
        </w:rPr>
      </w:pPr>
    </w:p>
    <w:p w14:paraId="2529146D" w14:textId="77777777" w:rsidR="008E2EDD" w:rsidRPr="0092425C" w:rsidRDefault="0092425C" w:rsidP="008E2EDD">
      <w:pPr>
        <w:pStyle w:val="ListParagraph"/>
        <w:numPr>
          <w:ilvl w:val="0"/>
          <w:numId w:val="2"/>
        </w:numPr>
        <w:ind w:leftChars="0"/>
        <w:rPr>
          <w:rFonts w:ascii="Times New Roman" w:hAnsi="Times New Roman" w:cs="Times New Roman"/>
        </w:rPr>
      </w:pPr>
      <w:r>
        <w:rPr>
          <w:rFonts w:ascii="Times New Roman" w:hAnsi="Times New Roman" w:cs="Times New Roman"/>
        </w:rPr>
        <w:t>(</w:t>
      </w:r>
      <w:r w:rsidRPr="00A3020C">
        <w:rPr>
          <w:rFonts w:ascii="Times New Roman" w:hAnsi="Times New Roman" w:cs="Times New Roman"/>
          <w:szCs w:val="21"/>
        </w:rPr>
        <w:t>Prohibition)</w:t>
      </w:r>
    </w:p>
    <w:p w14:paraId="34017191" w14:textId="77777777" w:rsidR="0092425C" w:rsidRPr="0092425C" w:rsidRDefault="0092425C" w:rsidP="0092425C">
      <w:pPr>
        <w:pStyle w:val="ListParagraph"/>
        <w:numPr>
          <w:ilvl w:val="1"/>
          <w:numId w:val="2"/>
        </w:numPr>
        <w:ind w:leftChars="0"/>
        <w:rPr>
          <w:rFonts w:ascii="Times New Roman" w:hAnsi="Times New Roman" w:cs="Times New Roman"/>
        </w:rPr>
      </w:pPr>
      <w:r>
        <w:rPr>
          <w:rFonts w:ascii="Times New Roman" w:hAnsi="Times New Roman"/>
          <w:color w:val="000000"/>
        </w:rPr>
        <w:t>User</w:t>
      </w:r>
      <w:r w:rsidRPr="00BE1245">
        <w:rPr>
          <w:rFonts w:ascii="Times New Roman" w:hAnsi="Times New Roman"/>
          <w:color w:val="000000"/>
        </w:rPr>
        <w:t xml:space="preserve">s must not do any action of the following in using </w:t>
      </w:r>
      <w:r>
        <w:rPr>
          <w:rFonts w:ascii="Times New Roman" w:hAnsi="Times New Roman"/>
          <w:color w:val="000000"/>
        </w:rPr>
        <w:t>This System:</w:t>
      </w:r>
    </w:p>
    <w:p w14:paraId="366E8498" w14:textId="77777777" w:rsidR="0092425C" w:rsidRP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hint="eastAsia"/>
        </w:rPr>
        <w:t>To</w:t>
      </w:r>
      <w:r>
        <w:rPr>
          <w:rFonts w:ascii="Times New Roman" w:hAnsi="Times New Roman" w:hint="eastAsia"/>
          <w:szCs w:val="21"/>
        </w:rPr>
        <w:t xml:space="preserve"> do act that may cause damage on </w:t>
      </w:r>
      <w:r>
        <w:rPr>
          <w:rFonts w:ascii="Times New Roman" w:hAnsi="Times New Roman" w:cs="Times New Roman"/>
          <w:szCs w:val="21"/>
        </w:rPr>
        <w:t>AIST</w:t>
      </w:r>
      <w:r>
        <w:rPr>
          <w:rFonts w:ascii="Times New Roman" w:hAnsi="Times New Roman" w:hint="eastAsia"/>
          <w:szCs w:val="21"/>
        </w:rPr>
        <w:t xml:space="preserve"> or any third party: such as hacking, sending of viruses, sending of spam mails,</w:t>
      </w:r>
      <w:r>
        <w:rPr>
          <w:rFonts w:ascii="Times New Roman" w:hAnsi="Times New Roman"/>
          <w:szCs w:val="21"/>
        </w:rPr>
        <w:t xml:space="preserve"> etc.</w:t>
      </w:r>
      <w:r>
        <w:rPr>
          <w:rFonts w:ascii="Times New Roman" w:hAnsi="Times New Roman" w:hint="eastAsia"/>
          <w:szCs w:val="21"/>
        </w:rPr>
        <w:t>;</w:t>
      </w:r>
    </w:p>
    <w:p w14:paraId="48E1888B" w14:textId="77777777" w:rsidR="004F09C7" w:rsidRP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hint="eastAsia"/>
          <w:szCs w:val="21"/>
        </w:rPr>
        <w:t>To convert or alter programs</w:t>
      </w:r>
      <w:r>
        <w:rPr>
          <w:rFonts w:ascii="Times New Roman" w:hAnsi="Times New Roman"/>
          <w:szCs w:val="21"/>
        </w:rPr>
        <w:t>, database,</w:t>
      </w:r>
      <w:r>
        <w:rPr>
          <w:rFonts w:ascii="Times New Roman" w:hAnsi="Times New Roman" w:hint="eastAsia"/>
          <w:szCs w:val="21"/>
        </w:rPr>
        <w:t xml:space="preserve"> etc. </w:t>
      </w:r>
      <w:r>
        <w:rPr>
          <w:rFonts w:ascii="Times New Roman" w:hAnsi="Times New Roman"/>
          <w:szCs w:val="21"/>
        </w:rPr>
        <w:t>of This System</w:t>
      </w:r>
      <w:r>
        <w:rPr>
          <w:rFonts w:ascii="Times New Roman" w:hAnsi="Times New Roman" w:hint="eastAsia"/>
          <w:szCs w:val="21"/>
        </w:rPr>
        <w:t xml:space="preserve"> illegally;</w:t>
      </w:r>
    </w:p>
    <w:p w14:paraId="0F4027B9" w14:textId="77777777" w:rsidR="004F09C7" w:rsidRP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rPr>
        <w:t xml:space="preserve">To make third party use </w:t>
      </w:r>
      <w:r>
        <w:rPr>
          <w:rFonts w:ascii="Times New Roman" w:hAnsi="Times New Roman"/>
          <w:szCs w:val="21"/>
        </w:rPr>
        <w:t>This System</w:t>
      </w:r>
      <w:r>
        <w:rPr>
          <w:rFonts w:ascii="Times New Roman" w:hAnsi="Times New Roman"/>
        </w:rPr>
        <w:t xml:space="preserve"> and/or to use </w:t>
      </w:r>
      <w:r>
        <w:rPr>
          <w:rFonts w:ascii="Times New Roman" w:hAnsi="Times New Roman"/>
          <w:szCs w:val="21"/>
        </w:rPr>
        <w:t>This System</w:t>
      </w:r>
      <w:r>
        <w:rPr>
          <w:rFonts w:ascii="Times New Roman" w:hAnsi="Times New Roman"/>
        </w:rPr>
        <w:t xml:space="preserve"> for third party;</w:t>
      </w:r>
    </w:p>
    <w:p w14:paraId="2B4094E9" w14:textId="77777777" w:rsidR="004F09C7" w:rsidRP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szCs w:val="21"/>
        </w:rPr>
        <w:t>T</w:t>
      </w:r>
      <w:r>
        <w:rPr>
          <w:rFonts w:ascii="Times New Roman" w:hAnsi="Times New Roman" w:hint="eastAsia"/>
          <w:szCs w:val="21"/>
        </w:rPr>
        <w:t xml:space="preserve">o do act that </w:t>
      </w:r>
      <w:r>
        <w:rPr>
          <w:rFonts w:ascii="Times New Roman" w:hAnsi="Times New Roman"/>
          <w:szCs w:val="21"/>
        </w:rPr>
        <w:t xml:space="preserve">violate or </w:t>
      </w:r>
      <w:r>
        <w:rPr>
          <w:rFonts w:ascii="Times New Roman" w:hAnsi="Times New Roman" w:hint="eastAsia"/>
          <w:szCs w:val="21"/>
        </w:rPr>
        <w:t xml:space="preserve">may violate the laws of Japan </w:t>
      </w:r>
      <w:r>
        <w:rPr>
          <w:rFonts w:ascii="Times New Roman" w:hAnsi="Times New Roman"/>
          <w:szCs w:val="21"/>
        </w:rPr>
        <w:t>or laws of your country</w:t>
      </w:r>
      <w:r>
        <w:rPr>
          <w:rFonts w:ascii="Times New Roman" w:hAnsi="Times New Roman" w:hint="eastAsia"/>
          <w:szCs w:val="21"/>
        </w:rPr>
        <w:t>;</w:t>
      </w:r>
    </w:p>
    <w:p w14:paraId="679D8B07" w14:textId="77777777" w:rsidR="004F09C7" w:rsidRPr="004F09C7" w:rsidRDefault="004F09C7" w:rsidP="004F09C7">
      <w:pPr>
        <w:pStyle w:val="ListParagraph"/>
        <w:numPr>
          <w:ilvl w:val="2"/>
          <w:numId w:val="2"/>
        </w:numPr>
        <w:ind w:leftChars="0"/>
        <w:rPr>
          <w:rFonts w:ascii="Times New Roman" w:hAnsi="Times New Roman" w:cs="Times New Roman"/>
        </w:rPr>
      </w:pPr>
      <w:r w:rsidRPr="009948A7">
        <w:rPr>
          <w:rFonts w:ascii="Times New Roman" w:hAnsi="Times New Roman"/>
          <w:color w:val="000000"/>
        </w:rPr>
        <w:t>To do act that commit or may commit offenses against public order and morals;</w:t>
      </w:r>
    </w:p>
    <w:p w14:paraId="21EB8A53" w14:textId="77777777" w:rsidR="004F09C7" w:rsidRP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hint="eastAsia"/>
        </w:rPr>
        <w:t>To input or send false information and declaration;</w:t>
      </w:r>
    </w:p>
    <w:p w14:paraId="64265284" w14:textId="77777777" w:rsid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cs="Times New Roman" w:hint="eastAsia"/>
        </w:rPr>
        <w:t>To impersonate someone;</w:t>
      </w:r>
    </w:p>
    <w:p w14:paraId="2D386CEB" w14:textId="77777777" w:rsidR="004F09C7" w:rsidRPr="004F09C7" w:rsidRDefault="004F09C7" w:rsidP="004F09C7">
      <w:pPr>
        <w:pStyle w:val="ListParagraph"/>
        <w:numPr>
          <w:ilvl w:val="2"/>
          <w:numId w:val="2"/>
        </w:numPr>
        <w:ind w:leftChars="0"/>
        <w:rPr>
          <w:rFonts w:ascii="Times New Roman" w:hAnsi="Times New Roman" w:cs="Times New Roman"/>
        </w:rPr>
      </w:pPr>
      <w:r w:rsidRPr="00BE1245">
        <w:rPr>
          <w:rFonts w:ascii="Times New Roman" w:hAnsi="Times New Roman"/>
          <w:color w:val="000000"/>
        </w:rPr>
        <w:t xml:space="preserve">To </w:t>
      </w:r>
      <w:r>
        <w:rPr>
          <w:rFonts w:ascii="Times New Roman" w:hAnsi="Times New Roman"/>
          <w:color w:val="000000"/>
        </w:rPr>
        <w:t xml:space="preserve">cause damages </w:t>
      </w:r>
      <w:r w:rsidRPr="00BE1245">
        <w:rPr>
          <w:rFonts w:ascii="Times New Roman" w:hAnsi="Times New Roman"/>
          <w:color w:val="000000"/>
        </w:rPr>
        <w:t xml:space="preserve">of </w:t>
      </w:r>
      <w:r>
        <w:rPr>
          <w:rFonts w:ascii="Times New Roman" w:hAnsi="Times New Roman"/>
          <w:color w:val="000000"/>
        </w:rPr>
        <w:t>AIST</w:t>
      </w:r>
      <w:r w:rsidRPr="00BE1245">
        <w:rPr>
          <w:rFonts w:ascii="Times New Roman" w:hAnsi="Times New Roman"/>
          <w:color w:val="000000"/>
        </w:rPr>
        <w:t xml:space="preserve">, </w:t>
      </w:r>
      <w:r>
        <w:rPr>
          <w:rFonts w:ascii="Times New Roman" w:hAnsi="Times New Roman" w:hint="eastAsia"/>
          <w:color w:val="000000"/>
        </w:rPr>
        <w:t>Host</w:t>
      </w:r>
      <w:r w:rsidRPr="00BE1245">
        <w:rPr>
          <w:rFonts w:ascii="Times New Roman" w:hAnsi="Times New Roman"/>
          <w:color w:val="000000"/>
        </w:rPr>
        <w:t>s,</w:t>
      </w:r>
      <w:r w:rsidRPr="00A510C1">
        <w:rPr>
          <w:rFonts w:ascii="Times New Roman" w:hAnsi="Times New Roman" w:cs="Times New Roman"/>
        </w:rPr>
        <w:t xml:space="preserve"> </w:t>
      </w:r>
      <w:r w:rsidRPr="00BE1245">
        <w:rPr>
          <w:rFonts w:ascii="Times New Roman" w:hAnsi="Times New Roman"/>
          <w:color w:val="000000"/>
        </w:rPr>
        <w:t>other</w:t>
      </w:r>
      <w:r>
        <w:rPr>
          <w:rFonts w:ascii="Times New Roman" w:hAnsi="Times New Roman"/>
          <w:color w:val="000000"/>
        </w:rPr>
        <w:t xml:space="preserve"> Users</w:t>
      </w:r>
      <w:r>
        <w:rPr>
          <w:rFonts w:ascii="Times New Roman" w:hAnsi="Times New Roman" w:cs="Times New Roman"/>
        </w:rPr>
        <w:t>,</w:t>
      </w:r>
      <w:r w:rsidRPr="00BE1245">
        <w:rPr>
          <w:rFonts w:ascii="Times New Roman" w:hAnsi="Times New Roman"/>
          <w:color w:val="000000"/>
        </w:rPr>
        <w:t xml:space="preserve"> or third </w:t>
      </w:r>
      <w:r w:rsidRPr="00A3020C">
        <w:rPr>
          <w:rFonts w:ascii="Times New Roman" w:hAnsi="Times New Roman" w:cs="Times New Roman"/>
          <w:color w:val="000000"/>
          <w:szCs w:val="21"/>
        </w:rPr>
        <w:t>parties</w:t>
      </w:r>
      <w:r w:rsidRPr="00BE1245">
        <w:rPr>
          <w:rFonts w:ascii="Times New Roman" w:hAnsi="Times New Roman"/>
          <w:color w:val="000000"/>
        </w:rPr>
        <w:t>;</w:t>
      </w:r>
    </w:p>
    <w:p w14:paraId="68B73A7A" w14:textId="77777777" w:rsidR="004F09C7" w:rsidRPr="004F09C7" w:rsidRDefault="004F09C7" w:rsidP="004F09C7">
      <w:pPr>
        <w:pStyle w:val="ListParagraph"/>
        <w:numPr>
          <w:ilvl w:val="2"/>
          <w:numId w:val="2"/>
        </w:numPr>
        <w:ind w:leftChars="0"/>
        <w:rPr>
          <w:rFonts w:ascii="Times New Roman" w:hAnsi="Times New Roman" w:cs="Times New Roman"/>
        </w:rPr>
      </w:pPr>
      <w:r w:rsidRPr="00BE1245">
        <w:rPr>
          <w:rFonts w:ascii="Times New Roman" w:hAnsi="Times New Roman"/>
          <w:color w:val="000000"/>
        </w:rPr>
        <w:t xml:space="preserve">To slander or discriminate </w:t>
      </w:r>
      <w:r>
        <w:rPr>
          <w:rFonts w:ascii="Times New Roman" w:hAnsi="Times New Roman"/>
          <w:color w:val="000000"/>
        </w:rPr>
        <w:t>AIST</w:t>
      </w:r>
      <w:r w:rsidRPr="00BE1245">
        <w:rPr>
          <w:rFonts w:ascii="Times New Roman" w:hAnsi="Times New Roman"/>
          <w:color w:val="000000"/>
        </w:rPr>
        <w:t xml:space="preserve">, </w:t>
      </w:r>
      <w:r>
        <w:rPr>
          <w:rFonts w:ascii="Times New Roman" w:hAnsi="Times New Roman" w:hint="eastAsia"/>
          <w:color w:val="000000"/>
        </w:rPr>
        <w:t>Host</w:t>
      </w:r>
      <w:r w:rsidRPr="00BE1245">
        <w:rPr>
          <w:rFonts w:ascii="Times New Roman" w:hAnsi="Times New Roman"/>
          <w:color w:val="000000"/>
        </w:rPr>
        <w:t>s,</w:t>
      </w:r>
      <w:r w:rsidRPr="00A510C1">
        <w:rPr>
          <w:rFonts w:ascii="Times New Roman" w:hAnsi="Times New Roman" w:cs="Times New Roman"/>
        </w:rPr>
        <w:t xml:space="preserve"> </w:t>
      </w:r>
      <w:r w:rsidRPr="00BE1245">
        <w:rPr>
          <w:rFonts w:ascii="Times New Roman" w:hAnsi="Times New Roman"/>
          <w:color w:val="000000"/>
        </w:rPr>
        <w:t>other</w:t>
      </w:r>
      <w:r>
        <w:rPr>
          <w:rFonts w:ascii="Times New Roman" w:hAnsi="Times New Roman"/>
          <w:color w:val="000000"/>
        </w:rPr>
        <w:t xml:space="preserve"> Users</w:t>
      </w:r>
      <w:r>
        <w:rPr>
          <w:rFonts w:ascii="Times New Roman" w:hAnsi="Times New Roman" w:cs="Times New Roman"/>
        </w:rPr>
        <w:t>,</w:t>
      </w:r>
      <w:r w:rsidRPr="00BE1245">
        <w:rPr>
          <w:rFonts w:ascii="Times New Roman" w:hAnsi="Times New Roman"/>
          <w:color w:val="000000"/>
        </w:rPr>
        <w:t xml:space="preserve"> or third </w:t>
      </w:r>
      <w:r w:rsidRPr="00A3020C">
        <w:rPr>
          <w:rFonts w:ascii="Times New Roman" w:hAnsi="Times New Roman" w:cs="Times New Roman"/>
          <w:color w:val="000000"/>
          <w:szCs w:val="21"/>
        </w:rPr>
        <w:t>parties</w:t>
      </w:r>
      <w:r w:rsidRPr="00BE1245">
        <w:rPr>
          <w:rFonts w:ascii="Times New Roman" w:hAnsi="Times New Roman"/>
          <w:color w:val="000000"/>
        </w:rPr>
        <w:t>;</w:t>
      </w:r>
    </w:p>
    <w:p w14:paraId="584B429F" w14:textId="77777777" w:rsid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interrupt</w:t>
      </w:r>
      <w:r>
        <w:rPr>
          <w:rFonts w:ascii="Times New Roman" w:hAnsi="Times New Roman" w:cs="Times New Roman" w:hint="eastAsia"/>
        </w:rPr>
        <w:t xml:space="preserve"> </w:t>
      </w:r>
      <w:r>
        <w:rPr>
          <w:rFonts w:ascii="Times New Roman" w:hAnsi="Times New Roman" w:cs="Times New Roman"/>
        </w:rPr>
        <w:t>operation of This System;</w:t>
      </w:r>
    </w:p>
    <w:p w14:paraId="5A47A19B" w14:textId="77777777" w:rsidR="004F09C7" w:rsidRDefault="004F09C7" w:rsidP="004F09C7">
      <w:pPr>
        <w:pStyle w:val="ListParagraph"/>
        <w:numPr>
          <w:ilvl w:val="2"/>
          <w:numId w:val="2"/>
        </w:numPr>
        <w:ind w:leftChars="0"/>
        <w:rPr>
          <w:rFonts w:ascii="Times New Roman" w:hAnsi="Times New Roman" w:cs="Times New Roman"/>
        </w:rPr>
      </w:pPr>
      <w:r>
        <w:rPr>
          <w:rFonts w:ascii="Times New Roman" w:hAnsi="Times New Roman" w:cs="Times New Roman"/>
        </w:rPr>
        <w:t>To do any act that AIST judges unsuitable.</w:t>
      </w:r>
    </w:p>
    <w:p w14:paraId="090F9AF8" w14:textId="1D6BB1F6" w:rsidR="004F09C7" w:rsidRPr="000F4584" w:rsidRDefault="004F09C7" w:rsidP="004F09C7">
      <w:pPr>
        <w:pStyle w:val="ListParagraph"/>
        <w:numPr>
          <w:ilvl w:val="1"/>
          <w:numId w:val="2"/>
        </w:numPr>
        <w:ind w:leftChars="0"/>
        <w:rPr>
          <w:rFonts w:ascii="Times New Roman" w:hAnsi="Times New Roman" w:cs="Times New Roman"/>
        </w:rPr>
      </w:pPr>
      <w:r w:rsidRPr="00C93E23">
        <w:rPr>
          <w:rFonts w:ascii="Times New Roman" w:hAnsi="Times New Roman" w:cs="Times New Roman"/>
        </w:rPr>
        <w:t xml:space="preserve">When </w:t>
      </w:r>
      <w:r>
        <w:rPr>
          <w:rFonts w:ascii="Times New Roman" w:hAnsi="Times New Roman" w:cs="Times New Roman"/>
        </w:rPr>
        <w:t xml:space="preserve">Users </w:t>
      </w:r>
      <w:r w:rsidR="000F4584">
        <w:rPr>
          <w:rFonts w:ascii="Times New Roman" w:hAnsi="Times New Roman" w:cs="Times New Roman"/>
        </w:rPr>
        <w:t>answer</w:t>
      </w:r>
      <w:r w:rsidRPr="00C93E23">
        <w:rPr>
          <w:rFonts w:ascii="Times New Roman" w:hAnsi="Times New Roman" w:cs="Times New Roman"/>
        </w:rPr>
        <w:t xml:space="preserve"> </w:t>
      </w:r>
      <w:r w:rsidR="00141552">
        <w:rPr>
          <w:rFonts w:ascii="Times New Roman" w:hAnsi="Times New Roman" w:cs="Times New Roman"/>
        </w:rPr>
        <w:t>survey</w:t>
      </w:r>
      <w:r w:rsidRPr="00C93E23">
        <w:rPr>
          <w:rFonts w:ascii="Times New Roman" w:hAnsi="Times New Roman" w:cs="Times New Roman"/>
        </w:rPr>
        <w:t>s through This System, they must not</w:t>
      </w:r>
      <w:r w:rsidR="000F4584">
        <w:rPr>
          <w:rFonts w:ascii="Times New Roman" w:hAnsi="Times New Roman" w:cs="Times New Roman"/>
        </w:rPr>
        <w:t xml:space="preserve"> send information, etc.</w:t>
      </w:r>
      <w:r w:rsidRPr="00C93E23">
        <w:rPr>
          <w:rFonts w:ascii="Times New Roman" w:hAnsi="Times New Roman" w:cs="Times New Roman"/>
        </w:rPr>
        <w:t xml:space="preserve"> </w:t>
      </w:r>
      <w:r w:rsidRPr="00C93E23">
        <w:rPr>
          <w:rFonts w:ascii="Times New Roman" w:hAnsi="Times New Roman" w:cs="Times New Roman"/>
        </w:rPr>
        <w:lastRenderedPageBreak/>
        <w:t>that fall</w:t>
      </w:r>
      <w:r w:rsidR="000F4584">
        <w:rPr>
          <w:rFonts w:ascii="Times New Roman" w:hAnsi="Times New Roman" w:cs="Times New Roman"/>
        </w:rPr>
        <w:t xml:space="preserve">s under the following. </w:t>
      </w:r>
      <w:r w:rsidR="000F4584" w:rsidRPr="00BE1245">
        <w:rPr>
          <w:rFonts w:ascii="Times New Roman" w:hAnsi="Times New Roman"/>
          <w:color w:val="000000"/>
        </w:rPr>
        <w:t xml:space="preserve">In the case where </w:t>
      </w:r>
      <w:r w:rsidR="000F4584">
        <w:rPr>
          <w:rFonts w:ascii="Times New Roman" w:hAnsi="Times New Roman"/>
          <w:color w:val="000000"/>
        </w:rPr>
        <w:t xml:space="preserve">AIST </w:t>
      </w:r>
      <w:r w:rsidR="000F4584" w:rsidRPr="00BE1245">
        <w:rPr>
          <w:rFonts w:ascii="Times New Roman" w:hAnsi="Times New Roman"/>
          <w:color w:val="000000"/>
        </w:rPr>
        <w:t xml:space="preserve">finds </w:t>
      </w:r>
      <w:r w:rsidR="000F4584">
        <w:rPr>
          <w:rFonts w:ascii="Times New Roman" w:hAnsi="Times New Roman"/>
          <w:color w:val="000000"/>
        </w:rPr>
        <w:t>information, etc. that fall under the following</w:t>
      </w:r>
      <w:r w:rsidR="000F4584" w:rsidRPr="00BE1245">
        <w:rPr>
          <w:rFonts w:ascii="Times New Roman" w:hAnsi="Times New Roman"/>
          <w:color w:val="000000"/>
        </w:rPr>
        <w:t xml:space="preserve">, </w:t>
      </w:r>
      <w:r w:rsidR="000F4584">
        <w:rPr>
          <w:rFonts w:ascii="Times New Roman" w:hAnsi="Times New Roman"/>
          <w:color w:val="000000"/>
        </w:rPr>
        <w:t>AIST may</w:t>
      </w:r>
      <w:r w:rsidR="000F4584" w:rsidRPr="00BE1245">
        <w:rPr>
          <w:rFonts w:ascii="Times New Roman" w:hAnsi="Times New Roman"/>
          <w:color w:val="000000"/>
        </w:rPr>
        <w:t xml:space="preserve"> delete </w:t>
      </w:r>
      <w:r w:rsidR="000F4584">
        <w:rPr>
          <w:rFonts w:ascii="Times New Roman" w:hAnsi="Times New Roman"/>
          <w:color w:val="000000"/>
        </w:rPr>
        <w:t>the information, etc.</w:t>
      </w:r>
      <w:r w:rsidR="000F4584" w:rsidRPr="00BE1245">
        <w:rPr>
          <w:rFonts w:ascii="Times New Roman" w:hAnsi="Times New Roman"/>
          <w:color w:val="000000"/>
        </w:rPr>
        <w:t xml:space="preserve"> without any notice to the</w:t>
      </w:r>
      <w:r w:rsidR="000F4584">
        <w:rPr>
          <w:rFonts w:ascii="Times New Roman" w:hAnsi="Times New Roman"/>
          <w:color w:val="000000"/>
        </w:rPr>
        <w:t xml:space="preserve"> Users:</w:t>
      </w:r>
    </w:p>
    <w:p w14:paraId="36B8BF89" w14:textId="77777777" w:rsidR="000F4584" w:rsidRDefault="000F4584" w:rsidP="000F4584">
      <w:pPr>
        <w:pStyle w:val="ListParagraph"/>
        <w:numPr>
          <w:ilvl w:val="2"/>
          <w:numId w:val="2"/>
        </w:numPr>
        <w:ind w:leftChars="0"/>
        <w:rPr>
          <w:rFonts w:ascii="Times New Roman" w:hAnsi="Times New Roman" w:cs="Times New Roman"/>
        </w:rPr>
      </w:pPr>
      <w:r>
        <w:rPr>
          <w:rFonts w:ascii="Times New Roman" w:hAnsi="Times New Roman" w:cs="Times New Roman"/>
        </w:rPr>
        <w:t>The information, etc. that includes expression or contents that may fall under the previous section;</w:t>
      </w:r>
    </w:p>
    <w:p w14:paraId="6898C162" w14:textId="77777777" w:rsidR="000F4584" w:rsidRPr="00270959" w:rsidRDefault="00270959" w:rsidP="000F4584">
      <w:pPr>
        <w:pStyle w:val="ListParagraph"/>
        <w:numPr>
          <w:ilvl w:val="2"/>
          <w:numId w:val="2"/>
        </w:numPr>
        <w:ind w:leftChars="0"/>
        <w:rPr>
          <w:rFonts w:ascii="Times New Roman" w:hAnsi="Times New Roman" w:cs="Times New Roman"/>
        </w:rPr>
      </w:pPr>
      <w:r>
        <w:rPr>
          <w:rFonts w:ascii="Times New Roman" w:hAnsi="Times New Roman" w:cs="Times New Roman"/>
        </w:rPr>
        <w:t xml:space="preserve">The information, etc. that includes </w:t>
      </w:r>
      <w:r w:rsidRPr="00BE1245">
        <w:rPr>
          <w:rFonts w:ascii="Times New Roman" w:hAnsi="Times New Roman"/>
          <w:color w:val="000000"/>
        </w:rPr>
        <w:t>sexual description and violent expression, etc.</w:t>
      </w:r>
      <w:r>
        <w:rPr>
          <w:rFonts w:ascii="Times New Roman" w:hAnsi="Times New Roman"/>
          <w:color w:val="000000"/>
        </w:rPr>
        <w:t>;</w:t>
      </w:r>
    </w:p>
    <w:p w14:paraId="473FCBE8" w14:textId="77777777" w:rsidR="00270959" w:rsidRPr="00270959" w:rsidRDefault="00270959" w:rsidP="000F4584">
      <w:pPr>
        <w:pStyle w:val="ListParagraph"/>
        <w:numPr>
          <w:ilvl w:val="2"/>
          <w:numId w:val="2"/>
        </w:numPr>
        <w:ind w:leftChars="0"/>
        <w:rPr>
          <w:rFonts w:ascii="Times New Roman" w:hAnsi="Times New Roman" w:cs="Times New Roman"/>
        </w:rPr>
      </w:pPr>
      <w:r>
        <w:rPr>
          <w:rFonts w:ascii="Times New Roman" w:hAnsi="Times New Roman" w:cs="Times New Roman"/>
        </w:rPr>
        <w:t xml:space="preserve">The information, etc. that </w:t>
      </w:r>
      <w:r w:rsidRPr="00BE1245">
        <w:rPr>
          <w:rFonts w:ascii="Times New Roman" w:hAnsi="Times New Roman"/>
          <w:color w:val="000000"/>
        </w:rPr>
        <w:t>the public may feel uncomfortable</w:t>
      </w:r>
      <w:r w:rsidRPr="00A3020C">
        <w:rPr>
          <w:rFonts w:ascii="Times New Roman" w:hAnsi="Times New Roman" w:cs="Times New Roman"/>
          <w:color w:val="000000"/>
          <w:szCs w:val="21"/>
        </w:rPr>
        <w:t xml:space="preserve"> with</w:t>
      </w:r>
      <w:r w:rsidRPr="00BE1245">
        <w:rPr>
          <w:rFonts w:ascii="Times New Roman" w:hAnsi="Times New Roman"/>
          <w:color w:val="000000"/>
        </w:rPr>
        <w:t>;</w:t>
      </w:r>
    </w:p>
    <w:p w14:paraId="757E4E0F" w14:textId="77777777" w:rsidR="00270959" w:rsidRDefault="00270959" w:rsidP="000F4584">
      <w:pPr>
        <w:pStyle w:val="ListParagraph"/>
        <w:numPr>
          <w:ilvl w:val="2"/>
          <w:numId w:val="2"/>
        </w:numPr>
        <w:ind w:leftChars="0"/>
        <w:rPr>
          <w:rFonts w:ascii="Times New Roman" w:hAnsi="Times New Roman" w:cs="Times New Roman"/>
        </w:rPr>
      </w:pPr>
      <w:r>
        <w:rPr>
          <w:rFonts w:ascii="Times New Roman" w:hAnsi="Times New Roman" w:cs="Times New Roman"/>
        </w:rPr>
        <w:t>The information, etc. that includes</w:t>
      </w:r>
      <w:r w:rsidRPr="00270959">
        <w:rPr>
          <w:rFonts w:ascii="Times New Roman" w:hAnsi="Times New Roman" w:cs="Times New Roman"/>
        </w:rPr>
        <w:t xml:space="preserve"> </w:t>
      </w:r>
      <w:r w:rsidRPr="00F41E2F">
        <w:rPr>
          <w:rFonts w:ascii="Times New Roman" w:hAnsi="Times New Roman" w:cs="Times New Roman"/>
        </w:rPr>
        <w:t xml:space="preserve">e-mail addresses, other personal information, and any other information capable of identifying </w:t>
      </w:r>
      <w:r>
        <w:rPr>
          <w:rFonts w:ascii="Times New Roman" w:hAnsi="Times New Roman" w:cs="Times New Roman"/>
        </w:rPr>
        <w:t>Users</w:t>
      </w:r>
      <w:r w:rsidRPr="00F41E2F">
        <w:rPr>
          <w:rFonts w:ascii="Times New Roman" w:hAnsi="Times New Roman" w:cs="Times New Roman"/>
        </w:rPr>
        <w:t xml:space="preserve"> individual at any places other than those specified;</w:t>
      </w:r>
    </w:p>
    <w:p w14:paraId="098579EF" w14:textId="77777777" w:rsidR="00270959" w:rsidRPr="00270959" w:rsidRDefault="00270959" w:rsidP="000F4584">
      <w:pPr>
        <w:pStyle w:val="ListParagraph"/>
        <w:numPr>
          <w:ilvl w:val="2"/>
          <w:numId w:val="2"/>
        </w:numPr>
        <w:ind w:leftChars="0"/>
        <w:rPr>
          <w:rFonts w:ascii="Times New Roman" w:hAnsi="Times New Roman" w:cs="Times New Roman"/>
        </w:rPr>
      </w:pPr>
      <w:r>
        <w:rPr>
          <w:rFonts w:ascii="Times New Roman" w:hAnsi="Times New Roman" w:cs="Times New Roman"/>
        </w:rPr>
        <w:t>The information, etc. that includes</w:t>
      </w:r>
      <w:r>
        <w:rPr>
          <w:rFonts w:ascii="Times New Roman" w:hAnsi="Times New Roman"/>
          <w:color w:val="000000"/>
        </w:rPr>
        <w:t xml:space="preserve"> </w:t>
      </w:r>
      <w:r w:rsidRPr="00BE1245">
        <w:rPr>
          <w:rFonts w:ascii="Times New Roman" w:hAnsi="Times New Roman"/>
          <w:color w:val="000000"/>
        </w:rPr>
        <w:t>malware or other illegal programs;</w:t>
      </w:r>
    </w:p>
    <w:p w14:paraId="60A36943" w14:textId="77777777" w:rsidR="00270959" w:rsidRDefault="00270959" w:rsidP="000F4584">
      <w:pPr>
        <w:pStyle w:val="ListParagraph"/>
        <w:numPr>
          <w:ilvl w:val="2"/>
          <w:numId w:val="2"/>
        </w:numPr>
        <w:ind w:leftChars="0"/>
        <w:rPr>
          <w:rFonts w:ascii="Times New Roman" w:hAnsi="Times New Roman" w:cs="Times New Roman"/>
        </w:rPr>
      </w:pPr>
      <w:r>
        <w:rPr>
          <w:rFonts w:ascii="Times New Roman" w:hAnsi="Times New Roman" w:cs="Times New Roman"/>
        </w:rPr>
        <w:t>The information, etc. that includes</w:t>
      </w:r>
      <w:r w:rsidRPr="00270959">
        <w:rPr>
          <w:rFonts w:ascii="Times New Roman" w:hAnsi="Times New Roman" w:cs="Times New Roman"/>
        </w:rPr>
        <w:t xml:space="preserve"> </w:t>
      </w:r>
      <w:r w:rsidRPr="00F41E2F">
        <w:rPr>
          <w:rFonts w:ascii="Times New Roman" w:hAnsi="Times New Roman" w:cs="Times New Roman"/>
        </w:rPr>
        <w:t xml:space="preserve">links to </w:t>
      </w:r>
      <w:r>
        <w:rPr>
          <w:rFonts w:ascii="Times New Roman" w:hAnsi="Times New Roman" w:cs="Times New Roman"/>
        </w:rPr>
        <w:t xml:space="preserve">other </w:t>
      </w:r>
      <w:r w:rsidRPr="00F41E2F">
        <w:rPr>
          <w:rFonts w:ascii="Times New Roman" w:hAnsi="Times New Roman" w:cs="Times New Roman"/>
        </w:rPr>
        <w:t>WEB sites</w:t>
      </w:r>
      <w:r>
        <w:rPr>
          <w:rFonts w:ascii="Times New Roman" w:hAnsi="Times New Roman" w:cs="Times New Roman"/>
        </w:rPr>
        <w:t>,</w:t>
      </w:r>
      <w:r w:rsidRPr="00F41E2F">
        <w:rPr>
          <w:rFonts w:ascii="Times New Roman" w:hAnsi="Times New Roman" w:cs="Times New Roman"/>
        </w:rPr>
        <w:t xml:space="preserve"> etc.</w:t>
      </w:r>
    </w:p>
    <w:p w14:paraId="780A2C51" w14:textId="77777777" w:rsidR="00270959" w:rsidRPr="00270959" w:rsidRDefault="00270959" w:rsidP="00270959">
      <w:pPr>
        <w:rPr>
          <w:rFonts w:ascii="Times New Roman" w:hAnsi="Times New Roman" w:cs="Times New Roman"/>
        </w:rPr>
      </w:pPr>
    </w:p>
    <w:p w14:paraId="39531EBB" w14:textId="77777777" w:rsidR="00270959" w:rsidRPr="00270959" w:rsidRDefault="00270959" w:rsidP="00270959">
      <w:pPr>
        <w:pStyle w:val="ListParagraph"/>
        <w:numPr>
          <w:ilvl w:val="0"/>
          <w:numId w:val="2"/>
        </w:numPr>
        <w:ind w:leftChars="0"/>
        <w:rPr>
          <w:rFonts w:ascii="Times New Roman" w:hAnsi="Times New Roman" w:cs="Times New Roman"/>
        </w:rPr>
      </w:pPr>
      <w:r>
        <w:rPr>
          <w:rFonts w:ascii="Times New Roman" w:hAnsi="Times New Roman" w:cs="Times New Roman"/>
        </w:rPr>
        <w:t>(</w:t>
      </w:r>
      <w:r w:rsidRPr="00A3020C">
        <w:rPr>
          <w:rFonts w:ascii="Times New Roman" w:hAnsi="Times New Roman" w:cs="Times New Roman"/>
          <w:szCs w:val="21"/>
        </w:rPr>
        <w:t>Exclusion of Liability)</w:t>
      </w:r>
    </w:p>
    <w:p w14:paraId="44CEB6C9" w14:textId="77777777" w:rsidR="00270959" w:rsidRPr="00D74E6B" w:rsidRDefault="00270959" w:rsidP="00270959">
      <w:pPr>
        <w:pStyle w:val="ListParagraph"/>
        <w:numPr>
          <w:ilvl w:val="1"/>
          <w:numId w:val="2"/>
        </w:numPr>
        <w:ind w:leftChars="0"/>
        <w:rPr>
          <w:rFonts w:ascii="Times New Roman" w:hAnsi="Times New Roman" w:cs="Times New Roman"/>
        </w:rPr>
      </w:pPr>
      <w:r>
        <w:rPr>
          <w:rFonts w:ascii="Times New Roman" w:hAnsi="Times New Roman"/>
          <w:color w:val="000000"/>
        </w:rPr>
        <w:t>This System</w:t>
      </w:r>
      <w:r w:rsidRPr="00BE1245">
        <w:rPr>
          <w:rFonts w:ascii="Times New Roman" w:hAnsi="Times New Roman"/>
          <w:color w:val="000000"/>
        </w:rPr>
        <w:t xml:space="preserve"> shall be offered on an as-is basis. </w:t>
      </w:r>
      <w:r>
        <w:rPr>
          <w:rFonts w:ascii="Times New Roman" w:hAnsi="Times New Roman"/>
          <w:color w:val="000000"/>
        </w:rPr>
        <w:t xml:space="preserve">AIST </w:t>
      </w:r>
      <w:r w:rsidRPr="00BE1245">
        <w:rPr>
          <w:rFonts w:ascii="Times New Roman" w:hAnsi="Times New Roman"/>
          <w:color w:val="000000"/>
        </w:rPr>
        <w:t xml:space="preserve">does not give any guarantee to </w:t>
      </w:r>
      <w:r w:rsidR="00D74E6B">
        <w:rPr>
          <w:rFonts w:ascii="Times New Roman" w:hAnsi="Times New Roman"/>
          <w:color w:val="000000"/>
        </w:rPr>
        <w:t>User</w:t>
      </w:r>
      <w:r w:rsidRPr="00BE1245">
        <w:rPr>
          <w:rFonts w:ascii="Times New Roman" w:hAnsi="Times New Roman"/>
          <w:color w:val="000000"/>
        </w:rPr>
        <w:t>s about anything of the following</w:t>
      </w:r>
      <w:r>
        <w:rPr>
          <w:rFonts w:ascii="Times New Roman" w:hAnsi="Times New Roman"/>
          <w:color w:val="000000"/>
        </w:rPr>
        <w:t>:</w:t>
      </w:r>
    </w:p>
    <w:p w14:paraId="49472877" w14:textId="77777777" w:rsidR="00D74E6B" w:rsidRDefault="00D74E6B" w:rsidP="00D74E6B">
      <w:pPr>
        <w:pStyle w:val="ListParagraph"/>
        <w:numPr>
          <w:ilvl w:val="2"/>
          <w:numId w:val="2"/>
        </w:numPr>
        <w:ind w:leftChars="0"/>
        <w:rPr>
          <w:rFonts w:ascii="Times New Roman" w:hAnsi="Times New Roman" w:cs="Times New Roman"/>
        </w:rPr>
      </w:pPr>
      <w:r w:rsidRPr="00574925">
        <w:rPr>
          <w:rFonts w:ascii="Times New Roman" w:hAnsi="Times New Roman" w:cs="Times New Roman"/>
        </w:rPr>
        <w:t>Personal information or other information capable of identifying individual shall be completely anonymized or kept secret through This System;</w:t>
      </w:r>
    </w:p>
    <w:p w14:paraId="49E84934" w14:textId="77777777" w:rsidR="00AF3C63" w:rsidRPr="00D46C5C" w:rsidRDefault="00D74E6B" w:rsidP="00D74E6B">
      <w:pPr>
        <w:pStyle w:val="ListParagraph"/>
        <w:numPr>
          <w:ilvl w:val="2"/>
          <w:numId w:val="2"/>
        </w:numPr>
        <w:ind w:leftChars="0"/>
        <w:rPr>
          <w:rFonts w:ascii="Times New Roman" w:hAnsi="Times New Roman" w:cs="Times New Roman"/>
        </w:rPr>
      </w:pPr>
      <w:r>
        <w:rPr>
          <w:rFonts w:ascii="Times New Roman" w:hAnsi="Times New Roman"/>
          <w:color w:val="000000"/>
        </w:rPr>
        <w:t>This System</w:t>
      </w:r>
      <w:r w:rsidRPr="00BE1245">
        <w:rPr>
          <w:rFonts w:ascii="Times New Roman" w:hAnsi="Times New Roman"/>
          <w:color w:val="000000"/>
        </w:rPr>
        <w:t xml:space="preserve"> meets </w:t>
      </w:r>
      <w:r w:rsidR="00D46C5C">
        <w:rPr>
          <w:rFonts w:ascii="Times New Roman" w:hAnsi="Times New Roman"/>
          <w:color w:val="000000"/>
        </w:rPr>
        <w:t>User</w:t>
      </w:r>
      <w:r w:rsidRPr="00BE1245">
        <w:rPr>
          <w:rFonts w:ascii="Times New Roman" w:hAnsi="Times New Roman"/>
          <w:color w:val="000000"/>
        </w:rPr>
        <w:t xml:space="preserve">s’ </w:t>
      </w:r>
      <w:r w:rsidRPr="00A3020C">
        <w:rPr>
          <w:rFonts w:ascii="Times New Roman" w:hAnsi="Times New Roman" w:cs="Times New Roman"/>
          <w:color w:val="000000"/>
          <w:szCs w:val="21"/>
        </w:rPr>
        <w:t>requirements</w:t>
      </w:r>
      <w:r w:rsidRPr="00BE1245">
        <w:rPr>
          <w:rFonts w:ascii="Times New Roman" w:hAnsi="Times New Roman"/>
          <w:color w:val="000000"/>
        </w:rPr>
        <w:t xml:space="preserve"> and utilization purpose;</w:t>
      </w:r>
    </w:p>
    <w:p w14:paraId="6F4D1FE9" w14:textId="77777777" w:rsidR="00D46C5C" w:rsidRDefault="00D46C5C" w:rsidP="00D74E6B">
      <w:pPr>
        <w:pStyle w:val="ListParagraph"/>
        <w:numPr>
          <w:ilvl w:val="2"/>
          <w:numId w:val="2"/>
        </w:numPr>
        <w:ind w:leftChars="0"/>
        <w:rPr>
          <w:rFonts w:ascii="Times New Roman" w:hAnsi="Times New Roman" w:cs="Times New Roman"/>
        </w:rPr>
      </w:pPr>
      <w:r>
        <w:rPr>
          <w:rFonts w:ascii="Times New Roman" w:hAnsi="Times New Roman" w:cs="Times New Roman"/>
        </w:rPr>
        <w:t>All i</w:t>
      </w:r>
      <w:r w:rsidRPr="00254E33">
        <w:rPr>
          <w:rFonts w:ascii="Times New Roman" w:hAnsi="Times New Roman" w:cs="Times New Roman"/>
        </w:rPr>
        <w:t>nformation and data of This System (hereinafter referred to as “Contents”) are accurate and trustable;</w:t>
      </w:r>
    </w:p>
    <w:p w14:paraId="7CCE2D8B" w14:textId="77777777" w:rsidR="00D46C5C" w:rsidRPr="00D46C5C" w:rsidRDefault="00D46C5C" w:rsidP="00D74E6B">
      <w:pPr>
        <w:pStyle w:val="ListParagraph"/>
        <w:numPr>
          <w:ilvl w:val="2"/>
          <w:numId w:val="2"/>
        </w:numPr>
        <w:ind w:leftChars="0"/>
        <w:rPr>
          <w:rFonts w:ascii="Times New Roman" w:hAnsi="Times New Roman" w:cs="Times New Roman"/>
        </w:rPr>
      </w:pPr>
      <w:r w:rsidRPr="00BE1245">
        <w:rPr>
          <w:rFonts w:ascii="Times New Roman" w:hAnsi="Times New Roman"/>
          <w:color w:val="000000"/>
        </w:rPr>
        <w:t xml:space="preserve">Connection via </w:t>
      </w:r>
      <w:r>
        <w:rPr>
          <w:rFonts w:ascii="Times New Roman" w:hAnsi="Times New Roman"/>
          <w:color w:val="000000"/>
        </w:rPr>
        <w:t>This System</w:t>
      </w:r>
      <w:r w:rsidRPr="00BE1245">
        <w:rPr>
          <w:rFonts w:ascii="Times New Roman" w:hAnsi="Times New Roman"/>
          <w:color w:val="000000"/>
        </w:rPr>
        <w:t xml:space="preserve"> will not be interrupted for any </w:t>
      </w:r>
      <w:r w:rsidRPr="00A3020C">
        <w:rPr>
          <w:rFonts w:ascii="Times New Roman" w:hAnsi="Times New Roman" w:cs="Times New Roman"/>
          <w:color w:val="000000"/>
          <w:szCs w:val="21"/>
        </w:rPr>
        <w:t>reason</w:t>
      </w:r>
      <w:r w:rsidRPr="00BE1245">
        <w:rPr>
          <w:rFonts w:ascii="Times New Roman" w:hAnsi="Times New Roman"/>
          <w:color w:val="000000"/>
        </w:rPr>
        <w:t>;</w:t>
      </w:r>
    </w:p>
    <w:p w14:paraId="0CB63019" w14:textId="77777777" w:rsidR="00D46C5C" w:rsidRPr="00D46C5C" w:rsidRDefault="00D46C5C" w:rsidP="00D74E6B">
      <w:pPr>
        <w:pStyle w:val="ListParagraph"/>
        <w:numPr>
          <w:ilvl w:val="2"/>
          <w:numId w:val="2"/>
        </w:numPr>
        <w:ind w:leftChars="0"/>
        <w:rPr>
          <w:rFonts w:ascii="Times New Roman" w:hAnsi="Times New Roman" w:cs="Times New Roman"/>
        </w:rPr>
      </w:pPr>
      <w:r w:rsidRPr="00BE1245">
        <w:rPr>
          <w:rFonts w:ascii="Times New Roman" w:hAnsi="Times New Roman"/>
          <w:color w:val="000000"/>
        </w:rPr>
        <w:t>Information sent or received through</w:t>
      </w:r>
      <w:r w:rsidRPr="00254E33">
        <w:rPr>
          <w:rFonts w:ascii="Times New Roman" w:hAnsi="Times New Roman"/>
          <w:color w:val="000000"/>
        </w:rPr>
        <w:t xml:space="preserve"> </w:t>
      </w:r>
      <w:r>
        <w:rPr>
          <w:rFonts w:ascii="Times New Roman" w:hAnsi="Times New Roman"/>
          <w:color w:val="000000"/>
        </w:rPr>
        <w:t>This System</w:t>
      </w:r>
      <w:r w:rsidRPr="00BE1245">
        <w:rPr>
          <w:rFonts w:ascii="Times New Roman" w:hAnsi="Times New Roman"/>
          <w:color w:val="000000"/>
        </w:rPr>
        <w:t xml:space="preserve"> is either stored in predetermined devices, normally sent and received, or displayed on the screen correctly;</w:t>
      </w:r>
    </w:p>
    <w:p w14:paraId="445FF9A3" w14:textId="77777777" w:rsidR="00D46C5C" w:rsidRPr="00D46C5C" w:rsidRDefault="00D46C5C" w:rsidP="00D74E6B">
      <w:pPr>
        <w:pStyle w:val="ListParagraph"/>
        <w:numPr>
          <w:ilvl w:val="2"/>
          <w:numId w:val="2"/>
        </w:numPr>
        <w:ind w:leftChars="0"/>
        <w:rPr>
          <w:rFonts w:ascii="Times New Roman" w:hAnsi="Times New Roman" w:cs="Times New Roman"/>
        </w:rPr>
      </w:pPr>
      <w:r>
        <w:rPr>
          <w:rFonts w:ascii="Times New Roman" w:hAnsi="Times New Roman"/>
          <w:color w:val="000000"/>
        </w:rPr>
        <w:t xml:space="preserve">This System </w:t>
      </w:r>
      <w:r w:rsidRPr="00BE1245">
        <w:rPr>
          <w:rFonts w:ascii="Times New Roman" w:hAnsi="Times New Roman"/>
          <w:color w:val="000000"/>
        </w:rPr>
        <w:t xml:space="preserve">operates normally with all </w:t>
      </w:r>
      <w:r w:rsidRPr="00A3020C">
        <w:rPr>
          <w:rFonts w:ascii="Times New Roman" w:hAnsi="Times New Roman" w:cs="Times New Roman"/>
          <w:color w:val="000000"/>
          <w:szCs w:val="21"/>
        </w:rPr>
        <w:t>computers</w:t>
      </w:r>
      <w:r w:rsidRPr="00BE1245">
        <w:rPr>
          <w:rFonts w:ascii="Times New Roman" w:hAnsi="Times New Roman"/>
          <w:color w:val="000000"/>
        </w:rPr>
        <w:t>, smartphones, browsers, etc.;</w:t>
      </w:r>
    </w:p>
    <w:p w14:paraId="30F8B1CA" w14:textId="77777777" w:rsidR="00D46C5C" w:rsidRPr="00D46C5C" w:rsidRDefault="00D46C5C" w:rsidP="00D74E6B">
      <w:pPr>
        <w:pStyle w:val="ListParagraph"/>
        <w:numPr>
          <w:ilvl w:val="2"/>
          <w:numId w:val="2"/>
        </w:numPr>
        <w:ind w:leftChars="0"/>
        <w:rPr>
          <w:rFonts w:ascii="Times New Roman" w:hAnsi="Times New Roman" w:cs="Times New Roman"/>
        </w:rPr>
      </w:pPr>
      <w:r w:rsidRPr="00BE1245">
        <w:rPr>
          <w:rFonts w:ascii="Times New Roman" w:hAnsi="Times New Roman"/>
          <w:color w:val="000000"/>
        </w:rPr>
        <w:t xml:space="preserve">All information relevant to </w:t>
      </w:r>
      <w:r>
        <w:rPr>
          <w:rFonts w:ascii="Times New Roman" w:hAnsi="Times New Roman"/>
          <w:color w:val="000000"/>
        </w:rPr>
        <w:t>This System</w:t>
      </w:r>
      <w:r w:rsidRPr="00BE1245">
        <w:rPr>
          <w:rFonts w:ascii="Times New Roman" w:hAnsi="Times New Roman"/>
          <w:color w:val="000000"/>
        </w:rPr>
        <w:t xml:space="preserve"> is displayed correctly on all </w:t>
      </w:r>
      <w:r w:rsidRPr="00A3020C">
        <w:rPr>
          <w:rFonts w:ascii="Times New Roman" w:hAnsi="Times New Roman" w:cs="Times New Roman"/>
          <w:color w:val="000000"/>
          <w:szCs w:val="21"/>
        </w:rPr>
        <w:t>computers</w:t>
      </w:r>
      <w:r w:rsidRPr="00BE1245">
        <w:rPr>
          <w:rFonts w:ascii="Times New Roman" w:hAnsi="Times New Roman"/>
          <w:color w:val="000000"/>
        </w:rPr>
        <w:t>, smartphones, browsers, etc.;</w:t>
      </w:r>
    </w:p>
    <w:p w14:paraId="4FC9687A" w14:textId="77777777" w:rsidR="00D46C5C" w:rsidRPr="00D46C5C" w:rsidRDefault="00D46C5C" w:rsidP="00D46C5C">
      <w:pPr>
        <w:rPr>
          <w:rFonts w:ascii="Times New Roman" w:hAnsi="Times New Roman" w:cs="Times New Roman"/>
        </w:rPr>
      </w:pPr>
    </w:p>
    <w:p w14:paraId="7CB9DED7" w14:textId="77777777" w:rsidR="00D46C5C" w:rsidRPr="00D46C5C" w:rsidRDefault="00D46C5C" w:rsidP="00D46C5C">
      <w:pPr>
        <w:pStyle w:val="ListParagraph"/>
        <w:numPr>
          <w:ilvl w:val="0"/>
          <w:numId w:val="2"/>
        </w:numPr>
        <w:ind w:leftChars="0"/>
        <w:rPr>
          <w:rFonts w:ascii="Times New Roman" w:hAnsi="Times New Roman" w:cs="Times New Roman"/>
        </w:rPr>
      </w:pPr>
      <w:r w:rsidRPr="00A3020C">
        <w:rPr>
          <w:rFonts w:ascii="Times New Roman" w:hAnsi="Times New Roman" w:cs="Times New Roman"/>
          <w:szCs w:val="21"/>
        </w:rPr>
        <w:t>(Copyright, Intellectual Property Right)</w:t>
      </w:r>
    </w:p>
    <w:p w14:paraId="01A6EC19" w14:textId="77777777" w:rsidR="00D46C5C" w:rsidRPr="0035207D" w:rsidRDefault="00D46C5C" w:rsidP="00D46C5C">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Copyright, trademark right, and other intellectual property right that relates to the Service (except the “User </w:t>
      </w:r>
      <w:r>
        <w:rPr>
          <w:rFonts w:ascii="Times New Roman" w:hAnsi="Times New Roman"/>
          <w:color w:val="000000"/>
        </w:rPr>
        <w:t>Sent Data</w:t>
      </w:r>
      <w:r w:rsidRPr="00BE1245">
        <w:rPr>
          <w:rFonts w:ascii="Times New Roman" w:hAnsi="Times New Roman"/>
          <w:color w:val="000000"/>
        </w:rPr>
        <w:t xml:space="preserve">” stated in Article </w:t>
      </w:r>
      <w:r>
        <w:rPr>
          <w:rFonts w:ascii="Times New Roman" w:hAnsi="Times New Roman"/>
          <w:color w:val="000000"/>
        </w:rPr>
        <w:t>6</w:t>
      </w:r>
      <w:r w:rsidRPr="00BE1245">
        <w:rPr>
          <w:rFonts w:ascii="Times New Roman" w:hAnsi="Times New Roman"/>
          <w:color w:val="000000"/>
        </w:rPr>
        <w:t xml:space="preserve">) shall belong to </w:t>
      </w:r>
      <w:r>
        <w:rPr>
          <w:rFonts w:ascii="Times New Roman" w:hAnsi="Times New Roman"/>
          <w:color w:val="000000"/>
        </w:rPr>
        <w:t>AIST</w:t>
      </w:r>
      <w:r w:rsidRPr="00BE1245">
        <w:rPr>
          <w:rFonts w:ascii="Times New Roman" w:hAnsi="Times New Roman"/>
          <w:color w:val="000000"/>
        </w:rPr>
        <w:t xml:space="preserve"> or other right holder of the intellectual property right.</w:t>
      </w:r>
    </w:p>
    <w:p w14:paraId="7BBC36A6" w14:textId="4796EA95" w:rsidR="0035207D" w:rsidRDefault="0035207D" w:rsidP="00D46C5C">
      <w:pPr>
        <w:pStyle w:val="ListParagraph"/>
        <w:numPr>
          <w:ilvl w:val="1"/>
          <w:numId w:val="2"/>
        </w:numPr>
        <w:ind w:leftChars="0"/>
        <w:rPr>
          <w:rFonts w:ascii="Times New Roman" w:hAnsi="Times New Roman" w:cs="Times New Roman"/>
        </w:rPr>
      </w:pPr>
      <w:r w:rsidRPr="00105956">
        <w:rPr>
          <w:rFonts w:ascii="Times New Roman" w:hAnsi="Times New Roman" w:cs="Times New Roman"/>
        </w:rPr>
        <w:t xml:space="preserve">Only when </w:t>
      </w:r>
      <w:r>
        <w:rPr>
          <w:rFonts w:ascii="Times New Roman" w:hAnsi="Times New Roman" w:cs="Times New Roman"/>
        </w:rPr>
        <w:t>User</w:t>
      </w:r>
      <w:r w:rsidRPr="00105956">
        <w:rPr>
          <w:rFonts w:ascii="Times New Roman" w:hAnsi="Times New Roman" w:cs="Times New Roman"/>
        </w:rPr>
        <w:t xml:space="preserve">s use This System within the scope of purpose for </w:t>
      </w:r>
      <w:r>
        <w:rPr>
          <w:rFonts w:ascii="Times New Roman" w:hAnsi="Times New Roman" w:cs="Times New Roman"/>
        </w:rPr>
        <w:t>answer</w:t>
      </w:r>
      <w:r w:rsidRPr="00105956">
        <w:rPr>
          <w:rFonts w:ascii="Times New Roman" w:hAnsi="Times New Roman" w:cs="Times New Roman"/>
        </w:rPr>
        <w:t xml:space="preserve">ing </w:t>
      </w:r>
      <w:r w:rsidR="00141552">
        <w:rPr>
          <w:rFonts w:ascii="Times New Roman" w:hAnsi="Times New Roman" w:cs="Times New Roman"/>
        </w:rPr>
        <w:t>survey</w:t>
      </w:r>
      <w:r w:rsidRPr="00105956">
        <w:rPr>
          <w:rFonts w:ascii="Times New Roman" w:hAnsi="Times New Roman" w:cs="Times New Roman"/>
        </w:rPr>
        <w:t xml:space="preserve">, </w:t>
      </w:r>
      <w:r>
        <w:rPr>
          <w:rFonts w:ascii="Times New Roman" w:hAnsi="Times New Roman" w:cs="Times New Roman"/>
        </w:rPr>
        <w:t>AIST</w:t>
      </w:r>
      <w:r w:rsidRPr="00105956">
        <w:rPr>
          <w:rFonts w:ascii="Times New Roman" w:hAnsi="Times New Roman" w:cs="Times New Roman"/>
        </w:rPr>
        <w:t xml:space="preserve"> licenses them to use This System.</w:t>
      </w:r>
    </w:p>
    <w:p w14:paraId="7E8967A7" w14:textId="77777777" w:rsidR="0035207D" w:rsidRPr="0035207D" w:rsidRDefault="0035207D" w:rsidP="0035207D">
      <w:pPr>
        <w:rPr>
          <w:rFonts w:ascii="Times New Roman" w:hAnsi="Times New Roman" w:cs="Times New Roman"/>
        </w:rPr>
      </w:pPr>
    </w:p>
    <w:p w14:paraId="785A65E1" w14:textId="77777777" w:rsidR="0035207D" w:rsidRPr="0035207D" w:rsidRDefault="0035207D" w:rsidP="0035207D">
      <w:pPr>
        <w:pStyle w:val="ListParagraph"/>
        <w:numPr>
          <w:ilvl w:val="0"/>
          <w:numId w:val="2"/>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cs="Times New Roman"/>
          <w:szCs w:val="21"/>
        </w:rPr>
        <w:t xml:space="preserve">Utilization of </w:t>
      </w:r>
      <w:r>
        <w:rPr>
          <w:rFonts w:ascii="Times New Roman" w:hAnsi="Times New Roman" w:cs="Times New Roman"/>
          <w:szCs w:val="21"/>
        </w:rPr>
        <w:t>User Sent Data</w:t>
      </w:r>
      <w:r w:rsidRPr="00A3020C">
        <w:rPr>
          <w:rFonts w:ascii="Times New Roman" w:hAnsi="Times New Roman" w:cs="Times New Roman"/>
          <w:szCs w:val="21"/>
        </w:rPr>
        <w:t>)</w:t>
      </w:r>
    </w:p>
    <w:p w14:paraId="3F035E73" w14:textId="63FB84E1" w:rsidR="0035207D" w:rsidRDefault="000C394B" w:rsidP="000C394B">
      <w:pPr>
        <w:pStyle w:val="ListParagraph"/>
        <w:numPr>
          <w:ilvl w:val="1"/>
          <w:numId w:val="2"/>
        </w:numPr>
        <w:ind w:leftChars="0"/>
        <w:rPr>
          <w:rFonts w:ascii="Times New Roman" w:hAnsi="Times New Roman" w:cs="Times New Roman"/>
        </w:rPr>
      </w:pPr>
      <w:r w:rsidRPr="000C394B">
        <w:rPr>
          <w:rFonts w:ascii="Times New Roman" w:hAnsi="Times New Roman" w:cs="Times New Roman"/>
        </w:rPr>
        <w:t xml:space="preserve">Users shall assign copyright of data that they have sent by answering to </w:t>
      </w:r>
      <w:r w:rsidR="00141552">
        <w:rPr>
          <w:rFonts w:ascii="Times New Roman" w:hAnsi="Times New Roman" w:cs="Times New Roman"/>
        </w:rPr>
        <w:t>survey</w:t>
      </w:r>
      <w:r w:rsidRPr="000C394B">
        <w:rPr>
          <w:rFonts w:ascii="Times New Roman" w:hAnsi="Times New Roman" w:cs="Times New Roman"/>
        </w:rPr>
        <w:t xml:space="preserve">s </w:t>
      </w:r>
      <w:r w:rsidRPr="000C394B">
        <w:rPr>
          <w:rFonts w:ascii="Times New Roman" w:hAnsi="Times New Roman" w:cs="Times New Roman"/>
        </w:rPr>
        <w:lastRenderedPageBreak/>
        <w:t xml:space="preserve">(hereinafter referred to as “User Sent Data”) to Hosts who execute the </w:t>
      </w:r>
      <w:r w:rsidR="00141552">
        <w:rPr>
          <w:rFonts w:ascii="Times New Roman" w:hAnsi="Times New Roman" w:cs="Times New Roman"/>
        </w:rPr>
        <w:t>survey</w:t>
      </w:r>
      <w:r w:rsidRPr="000C394B">
        <w:rPr>
          <w:rFonts w:ascii="Times New Roman" w:hAnsi="Times New Roman" w:cs="Times New Roman"/>
        </w:rPr>
        <w:t xml:space="preserve"> for free and indefinite time at the time of completion of the transmission.</w:t>
      </w:r>
    </w:p>
    <w:p w14:paraId="7F4B4966" w14:textId="77777777" w:rsidR="000C394B" w:rsidRDefault="000C394B" w:rsidP="000C394B">
      <w:pPr>
        <w:pStyle w:val="ListParagraph"/>
        <w:numPr>
          <w:ilvl w:val="1"/>
          <w:numId w:val="2"/>
        </w:numPr>
        <w:ind w:leftChars="0"/>
        <w:rPr>
          <w:rFonts w:ascii="Times New Roman" w:hAnsi="Times New Roman" w:cs="Times New Roman"/>
        </w:rPr>
      </w:pPr>
      <w:r w:rsidRPr="000C394B">
        <w:rPr>
          <w:rFonts w:ascii="Times New Roman" w:hAnsi="Times New Roman" w:cs="Times New Roman"/>
        </w:rPr>
        <w:t>Users shall not execute the moral right of author about their User Sent Data.</w:t>
      </w:r>
    </w:p>
    <w:p w14:paraId="064BD647" w14:textId="139058C6" w:rsidR="000C394B" w:rsidRDefault="00400175" w:rsidP="00400175">
      <w:pPr>
        <w:pStyle w:val="ListParagraph"/>
        <w:numPr>
          <w:ilvl w:val="1"/>
          <w:numId w:val="2"/>
        </w:numPr>
        <w:ind w:leftChars="0"/>
        <w:rPr>
          <w:rFonts w:ascii="Times New Roman" w:hAnsi="Times New Roman" w:cs="Times New Roman"/>
        </w:rPr>
      </w:pPr>
      <w:r w:rsidRPr="00400175">
        <w:rPr>
          <w:rFonts w:ascii="Times New Roman" w:hAnsi="Times New Roman" w:cs="Times New Roman"/>
        </w:rPr>
        <w:t xml:space="preserve">Users shall previously acknowledge and agree that Hosts of </w:t>
      </w:r>
      <w:r w:rsidR="00141552">
        <w:rPr>
          <w:rFonts w:ascii="Times New Roman" w:hAnsi="Times New Roman" w:cs="Times New Roman"/>
        </w:rPr>
        <w:t>survey</w:t>
      </w:r>
      <w:r w:rsidRPr="00400175">
        <w:rPr>
          <w:rFonts w:ascii="Times New Roman" w:hAnsi="Times New Roman" w:cs="Times New Roman"/>
        </w:rPr>
        <w:t xml:space="preserve"> have right to freely use the User Sent Data both within and outside Japan, including sublicenses to third parties, without any restrictions.</w:t>
      </w:r>
      <w:r w:rsidRPr="00400175">
        <w:t xml:space="preserve"> </w:t>
      </w:r>
      <w:r w:rsidRPr="00400175">
        <w:rPr>
          <w:rFonts w:ascii="Times New Roman" w:hAnsi="Times New Roman" w:cs="Times New Roman"/>
        </w:rPr>
        <w:t xml:space="preserve">In addition, AIST has been licensed by the Hosts of the </w:t>
      </w:r>
      <w:r w:rsidR="00141552">
        <w:rPr>
          <w:rFonts w:ascii="Times New Roman" w:hAnsi="Times New Roman" w:cs="Times New Roman"/>
        </w:rPr>
        <w:t>survey</w:t>
      </w:r>
      <w:r w:rsidRPr="00400175">
        <w:rPr>
          <w:rFonts w:ascii="Times New Roman" w:hAnsi="Times New Roman" w:cs="Times New Roman"/>
        </w:rPr>
        <w:t>s to use the User Sent Data mainly for the following purposes</w:t>
      </w:r>
      <w:r w:rsidR="00647456">
        <w:rPr>
          <w:rFonts w:ascii="Times New Roman" w:hAnsi="Times New Roman" w:cs="Times New Roman"/>
        </w:rPr>
        <w:t>:</w:t>
      </w:r>
    </w:p>
    <w:p w14:paraId="26681DF6" w14:textId="23AA6412" w:rsidR="00B26582" w:rsidRDefault="00647456" w:rsidP="00647456">
      <w:pPr>
        <w:pStyle w:val="ListParagraph"/>
        <w:numPr>
          <w:ilvl w:val="2"/>
          <w:numId w:val="2"/>
        </w:numPr>
        <w:ind w:leftChars="0"/>
        <w:rPr>
          <w:rFonts w:ascii="Times New Roman" w:hAnsi="Times New Roman" w:cs="Times New Roman"/>
        </w:rPr>
      </w:pPr>
      <w:r>
        <w:rPr>
          <w:rFonts w:ascii="Times New Roman" w:hAnsi="Times New Roman" w:cs="Times New Roman"/>
        </w:rPr>
        <w:t>For c</w:t>
      </w:r>
      <w:r w:rsidR="00B26582" w:rsidRPr="0084017C">
        <w:rPr>
          <w:rFonts w:ascii="Times New Roman" w:hAnsi="Times New Roman" w:cs="Times New Roman"/>
        </w:rPr>
        <w:t>reat</w:t>
      </w:r>
      <w:r>
        <w:rPr>
          <w:rFonts w:ascii="Times New Roman" w:hAnsi="Times New Roman" w:cs="Times New Roman"/>
        </w:rPr>
        <w:t>ing</w:t>
      </w:r>
      <w:r w:rsidR="00B26582" w:rsidRPr="0084017C">
        <w:rPr>
          <w:rFonts w:ascii="Times New Roman" w:hAnsi="Times New Roman" w:cs="Times New Roman"/>
        </w:rPr>
        <w:t xml:space="preserve"> aggregated data related to </w:t>
      </w:r>
      <w:r w:rsidRPr="00647456">
        <w:rPr>
          <w:rFonts w:ascii="Times New Roman" w:hAnsi="Times New Roman" w:cs="Times New Roman"/>
        </w:rPr>
        <w:t>results and progress</w:t>
      </w:r>
      <w:r>
        <w:rPr>
          <w:rFonts w:ascii="Times New Roman" w:hAnsi="Times New Roman" w:cs="Times New Roman"/>
        </w:rPr>
        <w:t xml:space="preserve"> of the </w:t>
      </w:r>
      <w:r w:rsidR="00141552">
        <w:rPr>
          <w:rFonts w:ascii="Times New Roman" w:hAnsi="Times New Roman" w:cs="Times New Roman"/>
        </w:rPr>
        <w:t>survey</w:t>
      </w:r>
      <w:r>
        <w:rPr>
          <w:rFonts w:ascii="Times New Roman" w:hAnsi="Times New Roman" w:cs="Times New Roman"/>
        </w:rPr>
        <w:t>s</w:t>
      </w:r>
      <w:r w:rsidR="00B26582" w:rsidRPr="0084017C">
        <w:rPr>
          <w:rFonts w:ascii="Times New Roman" w:hAnsi="Times New Roman" w:cs="Times New Roman"/>
        </w:rPr>
        <w:t>;</w:t>
      </w:r>
    </w:p>
    <w:p w14:paraId="03523ABE" w14:textId="77777777" w:rsidR="00647456" w:rsidRPr="00647456" w:rsidRDefault="00647456" w:rsidP="00647456">
      <w:pPr>
        <w:pStyle w:val="ListParagraph"/>
        <w:numPr>
          <w:ilvl w:val="2"/>
          <w:numId w:val="2"/>
        </w:numPr>
        <w:ind w:leftChars="0"/>
        <w:rPr>
          <w:rFonts w:ascii="Times New Roman" w:hAnsi="Times New Roman" w:cs="Times New Roman"/>
        </w:rPr>
      </w:pPr>
      <w:r w:rsidRPr="00BE1245">
        <w:rPr>
          <w:rFonts w:ascii="Times New Roman" w:hAnsi="Times New Roman"/>
          <w:color w:val="000000"/>
        </w:rPr>
        <w:t>For research, exploration, analysis, education, etc.;</w:t>
      </w:r>
    </w:p>
    <w:p w14:paraId="04A42C5F" w14:textId="77777777" w:rsidR="00647456" w:rsidRPr="008B3DC6" w:rsidRDefault="008B3DC6" w:rsidP="00647456">
      <w:pPr>
        <w:pStyle w:val="ListParagraph"/>
        <w:numPr>
          <w:ilvl w:val="2"/>
          <w:numId w:val="2"/>
        </w:numPr>
        <w:ind w:leftChars="0"/>
        <w:rPr>
          <w:rFonts w:ascii="Times New Roman" w:hAnsi="Times New Roman" w:cs="Times New Roman"/>
        </w:rPr>
      </w:pPr>
      <w:r w:rsidRPr="00BE1245">
        <w:rPr>
          <w:rFonts w:ascii="Times New Roman" w:hAnsi="Times New Roman"/>
          <w:color w:val="000000"/>
        </w:rPr>
        <w:t xml:space="preserve">For support of development of programs, </w:t>
      </w:r>
      <w:r>
        <w:rPr>
          <w:rFonts w:ascii="Times New Roman" w:hAnsi="Times New Roman"/>
          <w:color w:val="000000"/>
        </w:rPr>
        <w:t>d</w:t>
      </w:r>
      <w:r w:rsidRPr="009E10E8">
        <w:rPr>
          <w:rFonts w:ascii="Times New Roman" w:hAnsi="Times New Roman"/>
          <w:color w:val="000000"/>
        </w:rPr>
        <w:t>ata analysis technology</w:t>
      </w:r>
      <w:r>
        <w:rPr>
          <w:rFonts w:ascii="Times New Roman" w:hAnsi="Times New Roman"/>
          <w:color w:val="000000"/>
        </w:rPr>
        <w:t xml:space="preserve">, </w:t>
      </w:r>
      <w:r w:rsidRPr="00BE1245">
        <w:rPr>
          <w:rFonts w:ascii="Times New Roman" w:hAnsi="Times New Roman"/>
          <w:color w:val="000000"/>
        </w:rPr>
        <w:t>etc.;</w:t>
      </w:r>
    </w:p>
    <w:p w14:paraId="2946E579" w14:textId="77777777" w:rsidR="008B3DC6" w:rsidRPr="008B3DC6" w:rsidRDefault="008B3DC6" w:rsidP="00647456">
      <w:pPr>
        <w:pStyle w:val="ListParagraph"/>
        <w:numPr>
          <w:ilvl w:val="2"/>
          <w:numId w:val="2"/>
        </w:numPr>
        <w:ind w:leftChars="0"/>
        <w:rPr>
          <w:rFonts w:ascii="Times New Roman" w:hAnsi="Times New Roman" w:cs="Times New Roman"/>
        </w:rPr>
      </w:pPr>
      <w:r w:rsidRPr="00BE1245">
        <w:rPr>
          <w:rFonts w:ascii="Times New Roman" w:hAnsi="Times New Roman"/>
          <w:color w:val="000000"/>
        </w:rPr>
        <w:t>For development of service, and for improvement of quality of service, etc.</w:t>
      </w:r>
      <w:r>
        <w:rPr>
          <w:rFonts w:ascii="Times New Roman" w:hAnsi="Times New Roman"/>
          <w:color w:val="000000"/>
        </w:rPr>
        <w:t>;</w:t>
      </w:r>
    </w:p>
    <w:p w14:paraId="1FDE1CD4" w14:textId="77777777" w:rsidR="008B3DC6" w:rsidRPr="008B3DC6" w:rsidRDefault="008B3DC6" w:rsidP="00647456">
      <w:pPr>
        <w:pStyle w:val="ListParagraph"/>
        <w:numPr>
          <w:ilvl w:val="2"/>
          <w:numId w:val="2"/>
        </w:numPr>
        <w:ind w:leftChars="0"/>
        <w:rPr>
          <w:rFonts w:ascii="Times New Roman" w:hAnsi="Times New Roman" w:cs="Times New Roman"/>
        </w:rPr>
      </w:pPr>
      <w:r w:rsidRPr="00BE1245">
        <w:rPr>
          <w:rFonts w:ascii="Times New Roman" w:hAnsi="Times New Roman"/>
          <w:color w:val="000000"/>
        </w:rPr>
        <w:t>For marketing, advertising, publicity, public relations, PR activities, b</w:t>
      </w:r>
      <w:r>
        <w:rPr>
          <w:rFonts w:ascii="Times New Roman" w:hAnsi="Times New Roman"/>
          <w:color w:val="000000"/>
        </w:rPr>
        <w:t>randing, etc. of services, etc.</w:t>
      </w:r>
    </w:p>
    <w:p w14:paraId="2704BF5B" w14:textId="77777777" w:rsidR="008B3DC6" w:rsidRPr="008B3DC6" w:rsidRDefault="008B3DC6" w:rsidP="008B3DC6">
      <w:pPr>
        <w:rPr>
          <w:rFonts w:ascii="Times New Roman" w:hAnsi="Times New Roman" w:cs="Times New Roman"/>
        </w:rPr>
      </w:pPr>
    </w:p>
    <w:p w14:paraId="7C2DC914" w14:textId="77777777" w:rsidR="008B3DC6" w:rsidRPr="008B3DC6" w:rsidRDefault="008B3DC6" w:rsidP="008B3DC6">
      <w:pPr>
        <w:pStyle w:val="ListParagraph"/>
        <w:numPr>
          <w:ilvl w:val="0"/>
          <w:numId w:val="2"/>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cs="Times New Roman"/>
          <w:szCs w:val="21"/>
        </w:rPr>
        <w:t>Methods of Notice)</w:t>
      </w:r>
    </w:p>
    <w:p w14:paraId="0388039C" w14:textId="77777777" w:rsidR="008B3DC6" w:rsidRDefault="008B3DC6" w:rsidP="008B3DC6">
      <w:pPr>
        <w:pStyle w:val="ListParagraph"/>
        <w:numPr>
          <w:ilvl w:val="1"/>
          <w:numId w:val="2"/>
        </w:numPr>
        <w:ind w:leftChars="0"/>
        <w:rPr>
          <w:rFonts w:ascii="Times New Roman" w:hAnsi="Times New Roman" w:cs="Times New Roman"/>
        </w:rPr>
      </w:pPr>
      <w:r w:rsidRPr="00956B68">
        <w:rPr>
          <w:rFonts w:ascii="Times New Roman" w:hAnsi="Times New Roman" w:cs="Times New Roman"/>
        </w:rPr>
        <w:t xml:space="preserve">In the case where AIST needs to send important notice relevant to operation of This System to </w:t>
      </w:r>
      <w:r>
        <w:rPr>
          <w:rFonts w:ascii="Times New Roman" w:hAnsi="Times New Roman" w:cs="Times New Roman"/>
        </w:rPr>
        <w:t>User</w:t>
      </w:r>
      <w:r w:rsidRPr="00956B68">
        <w:rPr>
          <w:rFonts w:ascii="Times New Roman" w:hAnsi="Times New Roman" w:cs="Times New Roman"/>
        </w:rPr>
        <w:t>s, the method of the notification shall be by displ</w:t>
      </w:r>
      <w:r>
        <w:rPr>
          <w:rFonts w:ascii="Times New Roman" w:hAnsi="Times New Roman" w:cs="Times New Roman"/>
        </w:rPr>
        <w:t>aying on page of "Notification"</w:t>
      </w:r>
      <w:r w:rsidRPr="00956B68">
        <w:rPr>
          <w:rFonts w:ascii="Times New Roman" w:hAnsi="Times New Roman" w:cs="Times New Roman"/>
        </w:rPr>
        <w:t xml:space="preserve"> or by any other method that AIST considers as being adequate.</w:t>
      </w:r>
    </w:p>
    <w:p w14:paraId="13FF32CB" w14:textId="77777777" w:rsidR="008B3DC6" w:rsidRPr="008B3DC6" w:rsidRDefault="008B3DC6" w:rsidP="008B3DC6">
      <w:pPr>
        <w:pStyle w:val="ListParagraph"/>
        <w:numPr>
          <w:ilvl w:val="1"/>
          <w:numId w:val="2"/>
        </w:numPr>
        <w:ind w:leftChars="0"/>
        <w:rPr>
          <w:rFonts w:ascii="Times New Roman" w:hAnsi="Times New Roman" w:cs="Times New Roman"/>
        </w:rPr>
      </w:pPr>
      <w:r w:rsidRPr="00BE1245">
        <w:rPr>
          <w:rFonts w:ascii="Times New Roman" w:hAnsi="Times New Roman"/>
          <w:color w:val="000000"/>
        </w:rPr>
        <w:t>Notices displayed on "Notification" page shall be considered concluded at the time of completion of displaying on "Notification" page.</w:t>
      </w:r>
    </w:p>
    <w:p w14:paraId="404C5549" w14:textId="77777777" w:rsidR="008B3DC6" w:rsidRPr="008B3DC6" w:rsidRDefault="008B3DC6" w:rsidP="008B3DC6">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Unless otherwise </w:t>
      </w:r>
      <w:r w:rsidRPr="00A3020C">
        <w:rPr>
          <w:rFonts w:ascii="Times New Roman" w:hAnsi="Times New Roman" w:cs="Times New Roman"/>
          <w:color w:val="000000"/>
          <w:szCs w:val="21"/>
        </w:rPr>
        <w:t>claimed</w:t>
      </w:r>
      <w:r w:rsidRPr="00BE1245">
        <w:rPr>
          <w:rFonts w:ascii="Times New Roman" w:hAnsi="Times New Roman"/>
          <w:color w:val="000000"/>
        </w:rPr>
        <w:t xml:space="preserve">, </w:t>
      </w:r>
      <w:r>
        <w:rPr>
          <w:rFonts w:ascii="Times New Roman" w:hAnsi="Times New Roman"/>
          <w:color w:val="000000"/>
        </w:rPr>
        <w:t>AIST</w:t>
      </w:r>
      <w:r w:rsidRPr="00BE1245">
        <w:rPr>
          <w:rFonts w:ascii="Times New Roman" w:hAnsi="Times New Roman"/>
          <w:color w:val="000000"/>
        </w:rPr>
        <w:t xml:space="preserve"> shall deem that </w:t>
      </w:r>
      <w:r>
        <w:rPr>
          <w:rFonts w:ascii="Times New Roman" w:hAnsi="Times New Roman"/>
          <w:color w:val="000000"/>
        </w:rPr>
        <w:t>Users</w:t>
      </w:r>
      <w:r w:rsidRPr="00BE1245">
        <w:rPr>
          <w:rFonts w:ascii="Times New Roman" w:hAnsi="Times New Roman"/>
          <w:color w:val="000000"/>
        </w:rPr>
        <w:t xml:space="preserve"> have agreed to the notice without any dissent on the day it was made.</w:t>
      </w:r>
    </w:p>
    <w:p w14:paraId="4B70AC8F" w14:textId="77777777" w:rsidR="008B3DC6" w:rsidRPr="008B3DC6" w:rsidRDefault="008B3DC6" w:rsidP="008B3DC6">
      <w:pPr>
        <w:rPr>
          <w:rFonts w:ascii="Times New Roman" w:hAnsi="Times New Roman" w:cs="Times New Roman"/>
        </w:rPr>
      </w:pPr>
    </w:p>
    <w:p w14:paraId="3C98B806" w14:textId="77777777" w:rsidR="008B3DC6" w:rsidRPr="006C28CC" w:rsidRDefault="006C28CC" w:rsidP="008B3DC6">
      <w:pPr>
        <w:pStyle w:val="ListParagraph"/>
        <w:numPr>
          <w:ilvl w:val="0"/>
          <w:numId w:val="2"/>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cs="Times New Roman"/>
          <w:szCs w:val="21"/>
        </w:rPr>
        <w:t xml:space="preserve">Treatment of </w:t>
      </w:r>
      <w:r>
        <w:rPr>
          <w:rFonts w:ascii="Times New Roman" w:hAnsi="Times New Roman" w:cs="Times New Roman"/>
          <w:szCs w:val="21"/>
        </w:rPr>
        <w:t>IP Address, etc.</w:t>
      </w:r>
      <w:r w:rsidRPr="00A3020C">
        <w:rPr>
          <w:rFonts w:ascii="Times New Roman" w:hAnsi="Times New Roman" w:cs="Times New Roman"/>
          <w:szCs w:val="21"/>
        </w:rPr>
        <w:t>)</w:t>
      </w:r>
    </w:p>
    <w:p w14:paraId="49D8A25C" w14:textId="77777777" w:rsidR="006C28CC" w:rsidRPr="00C1220E" w:rsidRDefault="00C1220E" w:rsidP="006C28CC">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In providing </w:t>
      </w:r>
      <w:r>
        <w:rPr>
          <w:rFonts w:ascii="Times New Roman" w:hAnsi="Times New Roman"/>
          <w:color w:val="000000"/>
        </w:rPr>
        <w:t>This System</w:t>
      </w:r>
      <w:r w:rsidRPr="00BE1245">
        <w:rPr>
          <w:rFonts w:ascii="Times New Roman" w:hAnsi="Times New Roman"/>
          <w:color w:val="000000"/>
        </w:rPr>
        <w:t xml:space="preserve">, </w:t>
      </w:r>
      <w:r>
        <w:rPr>
          <w:rFonts w:ascii="Times New Roman" w:hAnsi="Times New Roman"/>
          <w:color w:val="000000"/>
        </w:rPr>
        <w:t>AIST</w:t>
      </w:r>
      <w:r w:rsidRPr="00BE1245">
        <w:rPr>
          <w:rFonts w:ascii="Times New Roman" w:hAnsi="Times New Roman"/>
          <w:color w:val="000000"/>
        </w:rPr>
        <w:t xml:space="preserve"> collects information and data </w:t>
      </w:r>
      <w:r>
        <w:rPr>
          <w:rFonts w:ascii="Times New Roman" w:hAnsi="Times New Roman"/>
          <w:color w:val="000000"/>
        </w:rPr>
        <w:t>stated below</w:t>
      </w:r>
      <w:r w:rsidRPr="00BE1245">
        <w:rPr>
          <w:rFonts w:ascii="Times New Roman" w:hAnsi="Times New Roman"/>
          <w:color w:val="000000"/>
        </w:rPr>
        <w:t xml:space="preserve"> from Users. These information and data do not include any information capable of </w:t>
      </w:r>
      <w:r w:rsidRPr="00A3020C">
        <w:rPr>
          <w:rFonts w:ascii="Times New Roman" w:hAnsi="Times New Roman" w:cs="Times New Roman"/>
          <w:color w:val="000000"/>
          <w:szCs w:val="21"/>
        </w:rPr>
        <w:t>identifying</w:t>
      </w:r>
      <w:r w:rsidRPr="00BE1245">
        <w:rPr>
          <w:rFonts w:ascii="Times New Roman" w:hAnsi="Times New Roman"/>
          <w:color w:val="000000"/>
        </w:rPr>
        <w:t xml:space="preserve"> the Users individual.</w:t>
      </w:r>
    </w:p>
    <w:p w14:paraId="16D977A5" w14:textId="77777777" w:rsidR="00C1220E" w:rsidRDefault="00C1220E" w:rsidP="00C1220E">
      <w:pPr>
        <w:pStyle w:val="ListParagraph"/>
        <w:numPr>
          <w:ilvl w:val="2"/>
          <w:numId w:val="2"/>
        </w:numPr>
        <w:ind w:leftChars="0"/>
        <w:rPr>
          <w:rFonts w:ascii="Times New Roman" w:hAnsi="Times New Roman" w:cs="Times New Roman"/>
        </w:rPr>
      </w:pPr>
      <w:r>
        <w:rPr>
          <w:rFonts w:ascii="Times New Roman" w:hAnsi="Times New Roman" w:cs="Times New Roman"/>
        </w:rPr>
        <w:t>Hashed IP address;</w:t>
      </w:r>
    </w:p>
    <w:p w14:paraId="2FCFAEB6" w14:textId="77777777" w:rsidR="00C1220E" w:rsidRDefault="00C1220E" w:rsidP="00C1220E">
      <w:pPr>
        <w:pStyle w:val="ListParagraph"/>
        <w:numPr>
          <w:ilvl w:val="2"/>
          <w:numId w:val="2"/>
        </w:numPr>
        <w:ind w:leftChars="0"/>
        <w:rPr>
          <w:rFonts w:ascii="Times New Roman" w:hAnsi="Times New Roman" w:cs="Times New Roman"/>
        </w:rPr>
      </w:pPr>
      <w:r w:rsidRPr="004450FC">
        <w:rPr>
          <w:rFonts w:ascii="Times New Roman" w:hAnsi="Times New Roman" w:cs="Times New Roman"/>
        </w:rPr>
        <w:t>Cookie to determine whether it is the first display or not;</w:t>
      </w:r>
    </w:p>
    <w:p w14:paraId="4D6E57AE" w14:textId="5ACDCC99" w:rsidR="00C1220E" w:rsidRDefault="00C1220E" w:rsidP="00C1220E">
      <w:pPr>
        <w:pStyle w:val="ListParagraph"/>
        <w:numPr>
          <w:ilvl w:val="2"/>
          <w:numId w:val="2"/>
        </w:numPr>
        <w:ind w:leftChars="0"/>
        <w:rPr>
          <w:rFonts w:ascii="Times New Roman" w:hAnsi="Times New Roman" w:cs="Times New Roman"/>
        </w:rPr>
      </w:pPr>
      <w:r w:rsidRPr="00C1220E">
        <w:rPr>
          <w:rFonts w:ascii="Times New Roman" w:hAnsi="Times New Roman" w:cs="Times New Roman"/>
        </w:rPr>
        <w:t xml:space="preserve">Start time and end time of answering to </w:t>
      </w:r>
      <w:r w:rsidR="00141552">
        <w:rPr>
          <w:rFonts w:ascii="Times New Roman" w:hAnsi="Times New Roman" w:cs="Times New Roman"/>
        </w:rPr>
        <w:t>survey</w:t>
      </w:r>
      <w:r w:rsidRPr="00C1220E">
        <w:rPr>
          <w:rFonts w:ascii="Times New Roman" w:hAnsi="Times New Roman" w:cs="Times New Roman"/>
        </w:rPr>
        <w:t>.</w:t>
      </w:r>
    </w:p>
    <w:p w14:paraId="1D2686B4" w14:textId="77777777" w:rsidR="00C1220E" w:rsidRDefault="00C1220E" w:rsidP="00C1220E">
      <w:pPr>
        <w:pStyle w:val="ListParagraph"/>
        <w:numPr>
          <w:ilvl w:val="1"/>
          <w:numId w:val="2"/>
        </w:numPr>
        <w:ind w:leftChars="0"/>
        <w:rPr>
          <w:rFonts w:ascii="Times New Roman" w:hAnsi="Times New Roman" w:cs="Times New Roman"/>
        </w:rPr>
      </w:pPr>
      <w:r w:rsidRPr="00E8344D">
        <w:rPr>
          <w:rFonts w:ascii="Times New Roman" w:hAnsi="Times New Roman" w:cs="Times New Roman"/>
        </w:rPr>
        <w:t xml:space="preserve">AIST may use the information and data collected from </w:t>
      </w:r>
      <w:r>
        <w:rPr>
          <w:rFonts w:ascii="Times New Roman" w:hAnsi="Times New Roman" w:cs="Times New Roman"/>
        </w:rPr>
        <w:t>Users</w:t>
      </w:r>
      <w:r w:rsidRPr="00E8344D">
        <w:rPr>
          <w:rFonts w:ascii="Times New Roman" w:hAnsi="Times New Roman" w:cs="Times New Roman"/>
        </w:rPr>
        <w:t xml:space="preserve"> pursuant to the previous section only for the purpose of operating This System.</w:t>
      </w:r>
      <w:r>
        <w:rPr>
          <w:rFonts w:ascii="Times New Roman" w:hAnsi="Times New Roman" w:cs="Times New Roman"/>
        </w:rPr>
        <w:t xml:space="preserve"> </w:t>
      </w:r>
      <w:r w:rsidRPr="00E8344D">
        <w:rPr>
          <w:rFonts w:ascii="Times New Roman" w:hAnsi="Times New Roman" w:cs="Times New Roman"/>
        </w:rPr>
        <w:t>The specific purpose of use is as follows, but not limited to:</w:t>
      </w:r>
    </w:p>
    <w:p w14:paraId="6A0A6EB8" w14:textId="77777777" w:rsidR="00C1220E" w:rsidRDefault="00C1220E" w:rsidP="00C1220E">
      <w:pPr>
        <w:pStyle w:val="ListParagraph"/>
        <w:numPr>
          <w:ilvl w:val="2"/>
          <w:numId w:val="2"/>
        </w:numPr>
        <w:ind w:leftChars="0"/>
        <w:rPr>
          <w:rFonts w:ascii="Times New Roman" w:hAnsi="Times New Roman" w:cs="Times New Roman"/>
        </w:rPr>
      </w:pPr>
      <w:r w:rsidRPr="005E42BE">
        <w:rPr>
          <w:rFonts w:ascii="Times New Roman" w:hAnsi="Times New Roman" w:cs="Times New Roman"/>
        </w:rPr>
        <w:t xml:space="preserve">For confirming multiplex transmission, etc. by the same </w:t>
      </w:r>
      <w:r>
        <w:rPr>
          <w:rFonts w:ascii="Times New Roman" w:hAnsi="Times New Roman" w:cs="Times New Roman"/>
        </w:rPr>
        <w:t>User</w:t>
      </w:r>
      <w:r w:rsidRPr="005E42BE">
        <w:rPr>
          <w:rFonts w:ascii="Times New Roman" w:hAnsi="Times New Roman" w:cs="Times New Roman"/>
        </w:rPr>
        <w:t>s;</w:t>
      </w:r>
    </w:p>
    <w:p w14:paraId="2D46860D" w14:textId="77777777" w:rsidR="00C1220E" w:rsidRDefault="00C1220E" w:rsidP="00C1220E">
      <w:pPr>
        <w:pStyle w:val="ListParagraph"/>
        <w:numPr>
          <w:ilvl w:val="2"/>
          <w:numId w:val="2"/>
        </w:numPr>
        <w:ind w:leftChars="0"/>
        <w:rPr>
          <w:rFonts w:ascii="Times New Roman" w:hAnsi="Times New Roman" w:cs="Times New Roman"/>
        </w:rPr>
      </w:pPr>
      <w:r w:rsidRPr="005E42BE">
        <w:rPr>
          <w:rFonts w:ascii="Times New Roman" w:hAnsi="Times New Roman" w:cs="Times New Roman"/>
        </w:rPr>
        <w:t>For showing / hiding instruction of operation method of This System</w:t>
      </w:r>
      <w:r>
        <w:rPr>
          <w:rFonts w:ascii="Times New Roman" w:hAnsi="Times New Roman" w:cs="Times New Roman"/>
        </w:rPr>
        <w:t>;</w:t>
      </w:r>
    </w:p>
    <w:p w14:paraId="05916835" w14:textId="77777777" w:rsidR="00C1220E" w:rsidRDefault="00C1220E" w:rsidP="00C1220E">
      <w:pPr>
        <w:pStyle w:val="ListParagraph"/>
        <w:numPr>
          <w:ilvl w:val="2"/>
          <w:numId w:val="2"/>
        </w:numPr>
        <w:ind w:leftChars="0"/>
        <w:rPr>
          <w:rFonts w:ascii="Times New Roman" w:hAnsi="Times New Roman" w:cs="Times New Roman"/>
        </w:rPr>
      </w:pPr>
      <w:r w:rsidRPr="005E42BE">
        <w:rPr>
          <w:rFonts w:ascii="Times New Roman" w:hAnsi="Times New Roman" w:cs="Times New Roman"/>
        </w:rPr>
        <w:t xml:space="preserve">For </w:t>
      </w:r>
      <w:r>
        <w:rPr>
          <w:rFonts w:ascii="Times New Roman" w:hAnsi="Times New Roman" w:cs="Times New Roman"/>
        </w:rPr>
        <w:t>a</w:t>
      </w:r>
      <w:r w:rsidRPr="005E42BE">
        <w:rPr>
          <w:rFonts w:ascii="Times New Roman" w:hAnsi="Times New Roman" w:cs="Times New Roman"/>
        </w:rPr>
        <w:t>nalyzing data obtained by this system.</w:t>
      </w:r>
    </w:p>
    <w:p w14:paraId="365777AC" w14:textId="77777777" w:rsidR="00C1220E" w:rsidRPr="00C1220E" w:rsidRDefault="00C1220E" w:rsidP="00C1220E">
      <w:pPr>
        <w:rPr>
          <w:rFonts w:ascii="Times New Roman" w:hAnsi="Times New Roman" w:cs="Times New Roman"/>
        </w:rPr>
      </w:pPr>
    </w:p>
    <w:p w14:paraId="5496C0B9" w14:textId="77777777" w:rsidR="00C1220E" w:rsidRPr="006C390B" w:rsidRDefault="006C390B" w:rsidP="00C1220E">
      <w:pPr>
        <w:pStyle w:val="ListParagraph"/>
        <w:numPr>
          <w:ilvl w:val="0"/>
          <w:numId w:val="2"/>
        </w:numPr>
        <w:ind w:leftChars="0"/>
        <w:rPr>
          <w:rFonts w:ascii="Times New Roman" w:hAnsi="Times New Roman" w:cs="Times New Roman"/>
        </w:rPr>
      </w:pPr>
      <w:r>
        <w:rPr>
          <w:rFonts w:ascii="Times New Roman" w:hAnsi="Times New Roman" w:cs="Times New Roman" w:hint="eastAsia"/>
        </w:rPr>
        <w:t>(</w:t>
      </w:r>
      <w:r w:rsidRPr="00A3020C">
        <w:rPr>
          <w:rFonts w:ascii="Times New Roman" w:hAnsi="Times New Roman" w:cs="Times New Roman" w:hint="eastAsia"/>
          <w:szCs w:val="21"/>
        </w:rPr>
        <w:t>I</w:t>
      </w:r>
      <w:r w:rsidRPr="00A3020C">
        <w:rPr>
          <w:rFonts w:ascii="Times New Roman" w:hAnsi="Times New Roman" w:cs="Times New Roman"/>
          <w:szCs w:val="21"/>
        </w:rPr>
        <w:t xml:space="preserve">ndemnification for </w:t>
      </w:r>
      <w:r w:rsidRPr="00A3020C">
        <w:rPr>
          <w:rFonts w:ascii="Times New Roman" w:hAnsi="Times New Roman" w:cs="Times New Roman" w:hint="eastAsia"/>
          <w:szCs w:val="21"/>
        </w:rPr>
        <w:t>D</w:t>
      </w:r>
      <w:r w:rsidRPr="00A3020C">
        <w:rPr>
          <w:rFonts w:ascii="Times New Roman" w:hAnsi="Times New Roman" w:cs="Times New Roman"/>
          <w:szCs w:val="21"/>
        </w:rPr>
        <w:t>amage)</w:t>
      </w:r>
    </w:p>
    <w:p w14:paraId="366C5EBC" w14:textId="77777777" w:rsidR="006C390B" w:rsidRDefault="006C390B" w:rsidP="006C390B">
      <w:pPr>
        <w:pStyle w:val="ListParagraph"/>
        <w:numPr>
          <w:ilvl w:val="1"/>
          <w:numId w:val="2"/>
        </w:numPr>
        <w:ind w:leftChars="0"/>
        <w:rPr>
          <w:rFonts w:ascii="Times New Roman" w:hAnsi="Times New Roman" w:cs="Times New Roman"/>
        </w:rPr>
      </w:pPr>
      <w:r w:rsidRPr="00900322">
        <w:rPr>
          <w:rFonts w:ascii="Times New Roman" w:hAnsi="Times New Roman" w:cs="Times New Roman"/>
        </w:rPr>
        <w:t xml:space="preserve">In the case either where </w:t>
      </w:r>
      <w:r>
        <w:rPr>
          <w:rFonts w:ascii="Times New Roman" w:hAnsi="Times New Roman" w:cs="Times New Roman"/>
        </w:rPr>
        <w:t>User</w:t>
      </w:r>
      <w:r w:rsidRPr="00900322">
        <w:rPr>
          <w:rFonts w:ascii="Times New Roman" w:hAnsi="Times New Roman" w:cs="Times New Roman"/>
        </w:rPr>
        <w:t>s delay or fail to perform obligations of These Terms, or where they disobey instructions from AIST, or where they violate any provisions of These Terms, they shall be held responsible for all damages, costs, and expenses caused by their breach of obligation, etc.</w:t>
      </w:r>
    </w:p>
    <w:p w14:paraId="767B30DA" w14:textId="77777777" w:rsidR="006C390B" w:rsidRDefault="006C390B" w:rsidP="006C390B">
      <w:pPr>
        <w:pStyle w:val="ListParagraph"/>
        <w:numPr>
          <w:ilvl w:val="1"/>
          <w:numId w:val="2"/>
        </w:numPr>
        <w:ind w:leftChars="0"/>
        <w:rPr>
          <w:rFonts w:ascii="Times New Roman" w:hAnsi="Times New Roman" w:cs="Times New Roman"/>
        </w:rPr>
      </w:pPr>
      <w:r w:rsidRPr="00900322">
        <w:rPr>
          <w:rFonts w:ascii="Times New Roman" w:hAnsi="Times New Roman" w:cs="Times New Roman"/>
        </w:rPr>
        <w:t xml:space="preserve">Even when </w:t>
      </w:r>
      <w:r>
        <w:rPr>
          <w:rFonts w:ascii="Times New Roman" w:hAnsi="Times New Roman" w:cs="Times New Roman"/>
        </w:rPr>
        <w:t>User</w:t>
      </w:r>
      <w:r w:rsidRPr="00900322">
        <w:rPr>
          <w:rFonts w:ascii="Times New Roman" w:hAnsi="Times New Roman" w:cs="Times New Roman"/>
        </w:rPr>
        <w:t>s suffer damage by using This System, AIST does not provide any compensation or guarantee for the damage, etc.</w:t>
      </w:r>
    </w:p>
    <w:p w14:paraId="6F0E243D" w14:textId="77777777" w:rsidR="006C390B" w:rsidRDefault="006C390B" w:rsidP="006C390B">
      <w:pPr>
        <w:rPr>
          <w:rFonts w:ascii="Times New Roman" w:hAnsi="Times New Roman" w:cs="Times New Roman"/>
        </w:rPr>
      </w:pPr>
    </w:p>
    <w:p w14:paraId="0C911A8B" w14:textId="77777777" w:rsidR="006C390B" w:rsidRPr="006C390B" w:rsidRDefault="006C390B" w:rsidP="006C390B">
      <w:pPr>
        <w:pStyle w:val="ListParagraph"/>
        <w:numPr>
          <w:ilvl w:val="0"/>
          <w:numId w:val="2"/>
        </w:numPr>
        <w:ind w:leftChars="0"/>
        <w:rPr>
          <w:rFonts w:ascii="Times New Roman" w:hAnsi="Times New Roman" w:cs="Times New Roman"/>
        </w:rPr>
      </w:pPr>
      <w:r w:rsidRPr="00A3020C">
        <w:rPr>
          <w:rFonts w:ascii="Times New Roman" w:hAnsi="Times New Roman" w:cs="Times New Roman"/>
          <w:szCs w:val="21"/>
        </w:rPr>
        <w:t>(Interruption/Termination of the Service)</w:t>
      </w:r>
    </w:p>
    <w:p w14:paraId="35B40D01" w14:textId="77777777" w:rsidR="006C390B" w:rsidRPr="006C390B" w:rsidRDefault="006C390B" w:rsidP="006C390B">
      <w:pPr>
        <w:pStyle w:val="ListParagraph"/>
        <w:numPr>
          <w:ilvl w:val="1"/>
          <w:numId w:val="2"/>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may temporarily suspend, change, terminate, etc., part or all of </w:t>
      </w:r>
      <w:r>
        <w:rPr>
          <w:rFonts w:ascii="Times New Roman" w:hAnsi="Times New Roman"/>
          <w:color w:val="000000"/>
        </w:rPr>
        <w:t>This System</w:t>
      </w:r>
      <w:r w:rsidRPr="00BE1245">
        <w:rPr>
          <w:rFonts w:ascii="Times New Roman" w:hAnsi="Times New Roman"/>
          <w:color w:val="000000"/>
        </w:rPr>
        <w:t xml:space="preserve"> at its discretion. In addition, </w:t>
      </w:r>
      <w:r>
        <w:rPr>
          <w:rFonts w:ascii="Times New Roman" w:hAnsi="Times New Roman"/>
          <w:color w:val="000000"/>
        </w:rPr>
        <w:t>This System</w:t>
      </w:r>
      <w:r w:rsidRPr="00BE1245">
        <w:rPr>
          <w:rFonts w:ascii="Times New Roman" w:hAnsi="Times New Roman"/>
          <w:color w:val="000000"/>
        </w:rPr>
        <w:t xml:space="preserve"> may be interrupted due to the occurrence of force majeure such as natural disasters</w:t>
      </w:r>
      <w:r>
        <w:rPr>
          <w:rFonts w:ascii="Times New Roman" w:hAnsi="Times New Roman"/>
          <w:color w:val="000000"/>
        </w:rPr>
        <w:t>, communication failure, etc</w:t>
      </w:r>
      <w:r w:rsidRPr="00BE1245">
        <w:rPr>
          <w:rFonts w:ascii="Times New Roman" w:hAnsi="Times New Roman"/>
          <w:color w:val="000000"/>
        </w:rPr>
        <w:t>.</w:t>
      </w:r>
    </w:p>
    <w:p w14:paraId="5763B647" w14:textId="77777777" w:rsidR="006C390B" w:rsidRPr="00AF0F3B" w:rsidRDefault="006C390B" w:rsidP="006C390B">
      <w:pPr>
        <w:pStyle w:val="ListParagraph"/>
        <w:numPr>
          <w:ilvl w:val="1"/>
          <w:numId w:val="2"/>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accepts no liability for any damage of </w:t>
      </w:r>
      <w:r>
        <w:rPr>
          <w:rFonts w:ascii="Times New Roman" w:hAnsi="Times New Roman"/>
          <w:color w:val="000000"/>
        </w:rPr>
        <w:t>Users</w:t>
      </w:r>
      <w:r w:rsidRPr="00BE1245">
        <w:rPr>
          <w:rFonts w:ascii="Times New Roman" w:hAnsi="Times New Roman"/>
          <w:color w:val="000000"/>
        </w:rPr>
        <w:t xml:space="preserve"> arising directly or indirectly from the temporary interruption or the termination of </w:t>
      </w:r>
      <w:r>
        <w:rPr>
          <w:rFonts w:ascii="Times New Roman" w:hAnsi="Times New Roman"/>
          <w:color w:val="000000"/>
        </w:rPr>
        <w:t>This System</w:t>
      </w:r>
      <w:r w:rsidRPr="00BE1245">
        <w:rPr>
          <w:rFonts w:ascii="Times New Roman" w:hAnsi="Times New Roman"/>
          <w:color w:val="000000"/>
        </w:rPr>
        <w:t>.</w:t>
      </w:r>
    </w:p>
    <w:p w14:paraId="2754B69C" w14:textId="77777777" w:rsidR="00AF0F3B" w:rsidRPr="00AF0F3B" w:rsidRDefault="00AF0F3B" w:rsidP="00AF0F3B">
      <w:pPr>
        <w:rPr>
          <w:rFonts w:ascii="Times New Roman" w:hAnsi="Times New Roman" w:cs="Times New Roman"/>
        </w:rPr>
      </w:pPr>
    </w:p>
    <w:p w14:paraId="77EE38F7" w14:textId="77777777" w:rsidR="00AF0F3B" w:rsidRPr="00033C3F" w:rsidRDefault="00033C3F" w:rsidP="00AF0F3B">
      <w:pPr>
        <w:pStyle w:val="ListParagraph"/>
        <w:numPr>
          <w:ilvl w:val="0"/>
          <w:numId w:val="2"/>
        </w:numPr>
        <w:ind w:leftChars="0"/>
        <w:rPr>
          <w:rFonts w:ascii="Times New Roman" w:hAnsi="Times New Roman" w:cs="Times New Roman"/>
        </w:rPr>
      </w:pPr>
      <w:r w:rsidRPr="00A3020C">
        <w:rPr>
          <w:rFonts w:ascii="Times New Roman" w:hAnsi="Times New Roman" w:cs="Times New Roman"/>
          <w:szCs w:val="21"/>
        </w:rPr>
        <w:t>(</w:t>
      </w:r>
      <w:r w:rsidRPr="00A3020C">
        <w:rPr>
          <w:rFonts w:ascii="Times New Roman" w:hAnsi="Times New Roman" w:hint="eastAsia"/>
          <w:szCs w:val="21"/>
        </w:rPr>
        <w:t>Jurisdiction/Governing Law)</w:t>
      </w:r>
    </w:p>
    <w:p w14:paraId="090C41B6" w14:textId="77777777" w:rsidR="00033C3F" w:rsidRPr="00033C3F" w:rsidRDefault="00033C3F" w:rsidP="00033C3F">
      <w:pPr>
        <w:pStyle w:val="ListParagraph"/>
        <w:numPr>
          <w:ilvl w:val="1"/>
          <w:numId w:val="2"/>
        </w:numPr>
        <w:ind w:leftChars="0"/>
        <w:rPr>
          <w:rFonts w:ascii="Times New Roman" w:hAnsi="Times New Roman" w:cs="Times New Roman"/>
        </w:rPr>
      </w:pPr>
      <w:r w:rsidRPr="00BE1245">
        <w:rPr>
          <w:rFonts w:ascii="Times New Roman" w:hAnsi="Times New Roman"/>
          <w:color w:val="000000"/>
        </w:rPr>
        <w:t>These Terms and Guidelines, etc. are governed by and construed in accordance with the Laws and regulations of Japan.</w:t>
      </w:r>
    </w:p>
    <w:p w14:paraId="36419ED6" w14:textId="77777777" w:rsidR="00033C3F" w:rsidRPr="00033C3F" w:rsidRDefault="00033C3F" w:rsidP="00033C3F">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In the event of a dispute, etc. relating to these Terms and Guidelines, etc., the </w:t>
      </w:r>
      <w:r>
        <w:rPr>
          <w:rFonts w:ascii="Times New Roman" w:hAnsi="Times New Roman"/>
          <w:color w:val="000000"/>
        </w:rPr>
        <w:t>Tokyo</w:t>
      </w:r>
      <w:r w:rsidRPr="00BE1245">
        <w:rPr>
          <w:rFonts w:ascii="Times New Roman" w:hAnsi="Times New Roman"/>
          <w:color w:val="000000"/>
        </w:rPr>
        <w:t xml:space="preserve"> District Court shall be the exclusive jurisdiction court of the first instance.</w:t>
      </w:r>
    </w:p>
    <w:p w14:paraId="0E7748AB" w14:textId="77777777" w:rsidR="00033C3F" w:rsidRPr="00033C3F" w:rsidRDefault="00033C3F" w:rsidP="00033C3F">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Translations of the Japanese version of These Terms shall be provided for </w:t>
      </w:r>
      <w:r>
        <w:rPr>
          <w:rFonts w:ascii="Times New Roman" w:hAnsi="Times New Roman"/>
          <w:color w:val="000000"/>
        </w:rPr>
        <w:t>User</w:t>
      </w:r>
      <w:r w:rsidRPr="00BE1245">
        <w:rPr>
          <w:rFonts w:ascii="Times New Roman" w:hAnsi="Times New Roman"/>
          <w:color w:val="000000"/>
        </w:rPr>
        <w:t>s’ convenience only. If difference or contradiction between the translation versions and the Japanese version exists, the Japanese version of These Terms shall prevail.</w:t>
      </w:r>
    </w:p>
    <w:p w14:paraId="112B8232" w14:textId="77777777" w:rsidR="00033C3F" w:rsidRPr="00033C3F" w:rsidRDefault="00033C3F" w:rsidP="00033C3F">
      <w:pPr>
        <w:rPr>
          <w:rFonts w:ascii="Times New Roman" w:hAnsi="Times New Roman" w:cs="Times New Roman"/>
        </w:rPr>
      </w:pPr>
    </w:p>
    <w:p w14:paraId="4D2E62DF" w14:textId="77777777" w:rsidR="00033C3F" w:rsidRPr="00033C3F" w:rsidRDefault="00033C3F" w:rsidP="00033C3F">
      <w:pPr>
        <w:pStyle w:val="ListParagraph"/>
        <w:numPr>
          <w:ilvl w:val="0"/>
          <w:numId w:val="2"/>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szCs w:val="21"/>
        </w:rPr>
        <w:t>Amendment</w:t>
      </w:r>
      <w:r w:rsidRPr="00A3020C">
        <w:rPr>
          <w:rFonts w:ascii="Times New Roman" w:hAnsi="Times New Roman" w:hint="eastAsia"/>
          <w:szCs w:val="21"/>
        </w:rPr>
        <w:t xml:space="preserve"> of These Terms)</w:t>
      </w:r>
    </w:p>
    <w:p w14:paraId="0793F363" w14:textId="77777777" w:rsidR="00033C3F" w:rsidRPr="00033C3F" w:rsidRDefault="00033C3F" w:rsidP="00033C3F">
      <w:pPr>
        <w:pStyle w:val="ListParagraph"/>
        <w:numPr>
          <w:ilvl w:val="1"/>
          <w:numId w:val="2"/>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is able to amend These Terms without any prior notice toward </w:t>
      </w:r>
      <w:r>
        <w:rPr>
          <w:rFonts w:ascii="Times New Roman" w:hAnsi="Times New Roman"/>
          <w:color w:val="000000"/>
        </w:rPr>
        <w:t>Users</w:t>
      </w:r>
      <w:r w:rsidRPr="00BE1245">
        <w:rPr>
          <w:rFonts w:ascii="Times New Roman" w:hAnsi="Times New Roman"/>
          <w:color w:val="000000"/>
        </w:rPr>
        <w:t>.</w:t>
      </w:r>
    </w:p>
    <w:p w14:paraId="51ECBF6E" w14:textId="77777777" w:rsidR="00033C3F" w:rsidRPr="00033C3F" w:rsidRDefault="00033C3F" w:rsidP="00033C3F">
      <w:pPr>
        <w:pStyle w:val="ListParagraph"/>
        <w:numPr>
          <w:ilvl w:val="1"/>
          <w:numId w:val="2"/>
        </w:numPr>
        <w:ind w:leftChars="0"/>
        <w:rPr>
          <w:rFonts w:ascii="Times New Roman" w:hAnsi="Times New Roman" w:cs="Times New Roman"/>
        </w:rPr>
      </w:pPr>
      <w:r w:rsidRPr="00BE1245">
        <w:rPr>
          <w:rFonts w:ascii="Times New Roman" w:hAnsi="Times New Roman"/>
          <w:color w:val="000000"/>
        </w:rPr>
        <w:t xml:space="preserve">In the case where </w:t>
      </w:r>
      <w:r>
        <w:rPr>
          <w:rFonts w:ascii="Times New Roman" w:hAnsi="Times New Roman"/>
          <w:color w:val="000000"/>
        </w:rPr>
        <w:t>AIST</w:t>
      </w:r>
      <w:r w:rsidRPr="00BE1245">
        <w:rPr>
          <w:rFonts w:ascii="Times New Roman" w:hAnsi="Times New Roman"/>
          <w:color w:val="000000"/>
        </w:rPr>
        <w:t xml:space="preserve"> amends These Terms, </w:t>
      </w:r>
      <w:r>
        <w:rPr>
          <w:rFonts w:ascii="Times New Roman" w:hAnsi="Times New Roman"/>
          <w:color w:val="000000"/>
        </w:rPr>
        <w:t>AIST</w:t>
      </w:r>
      <w:r w:rsidRPr="00BE1245">
        <w:rPr>
          <w:rFonts w:ascii="Times New Roman" w:hAnsi="Times New Roman"/>
          <w:color w:val="000000"/>
        </w:rPr>
        <w:t xml:space="preserve"> is able to conclude at the time of completion of uploading and displaying on the “Terms of Use” page of </w:t>
      </w:r>
      <w:r>
        <w:rPr>
          <w:rFonts w:ascii="Times New Roman" w:hAnsi="Times New Roman"/>
          <w:color w:val="000000"/>
        </w:rPr>
        <w:t>This System</w:t>
      </w:r>
      <w:r w:rsidRPr="00BE1245">
        <w:rPr>
          <w:rFonts w:ascii="Times New Roman" w:hAnsi="Times New Roman"/>
          <w:color w:val="000000"/>
        </w:rPr>
        <w:t>.</w:t>
      </w:r>
    </w:p>
    <w:p w14:paraId="0278CE15" w14:textId="77777777" w:rsidR="00033C3F" w:rsidRPr="00033C3F" w:rsidRDefault="00033C3F" w:rsidP="00033C3F">
      <w:pPr>
        <w:pStyle w:val="ListParagraph"/>
        <w:numPr>
          <w:ilvl w:val="1"/>
          <w:numId w:val="2"/>
        </w:numPr>
        <w:ind w:leftChars="0"/>
        <w:rPr>
          <w:rFonts w:ascii="Times New Roman" w:hAnsi="Times New Roman" w:cs="Times New Roman"/>
        </w:rPr>
      </w:pPr>
      <w:r>
        <w:rPr>
          <w:rFonts w:ascii="Times New Roman" w:hAnsi="Times New Roman"/>
          <w:color w:val="000000"/>
        </w:rPr>
        <w:t>User</w:t>
      </w:r>
      <w:r w:rsidRPr="00BE1245">
        <w:rPr>
          <w:rFonts w:ascii="Times New Roman" w:hAnsi="Times New Roman"/>
          <w:color w:val="000000"/>
        </w:rPr>
        <w:t xml:space="preserve">s should check These Terms every time they use </w:t>
      </w:r>
      <w:r>
        <w:rPr>
          <w:rFonts w:ascii="Times New Roman" w:hAnsi="Times New Roman"/>
          <w:color w:val="000000"/>
        </w:rPr>
        <w:t>This System</w:t>
      </w:r>
      <w:r w:rsidRPr="00BE1245">
        <w:rPr>
          <w:rFonts w:ascii="Times New Roman" w:hAnsi="Times New Roman"/>
          <w:color w:val="000000"/>
        </w:rPr>
        <w:t xml:space="preserve">. In the case where </w:t>
      </w:r>
      <w:r>
        <w:rPr>
          <w:rFonts w:ascii="Times New Roman" w:hAnsi="Times New Roman"/>
          <w:color w:val="000000"/>
        </w:rPr>
        <w:t>Users</w:t>
      </w:r>
      <w:r w:rsidRPr="00BE1245">
        <w:rPr>
          <w:rFonts w:ascii="Times New Roman" w:hAnsi="Times New Roman"/>
          <w:color w:val="000000"/>
        </w:rPr>
        <w:t xml:space="preserve"> use </w:t>
      </w:r>
      <w:r>
        <w:rPr>
          <w:rFonts w:ascii="Times New Roman" w:hAnsi="Times New Roman"/>
          <w:color w:val="000000"/>
        </w:rPr>
        <w:t>This System</w:t>
      </w:r>
      <w:r w:rsidRPr="00BE1245">
        <w:rPr>
          <w:rFonts w:ascii="Times New Roman" w:hAnsi="Times New Roman"/>
          <w:color w:val="000000"/>
        </w:rPr>
        <w:t xml:space="preserve"> after any amendment of These Terms, </w:t>
      </w:r>
      <w:r>
        <w:rPr>
          <w:rFonts w:ascii="Times New Roman" w:hAnsi="Times New Roman"/>
          <w:color w:val="000000"/>
        </w:rPr>
        <w:t>AIST</w:t>
      </w:r>
      <w:r w:rsidRPr="00BE1245">
        <w:rPr>
          <w:rFonts w:ascii="Times New Roman" w:hAnsi="Times New Roman"/>
          <w:color w:val="000000"/>
        </w:rPr>
        <w:t xml:space="preserve"> </w:t>
      </w:r>
      <w:r>
        <w:rPr>
          <w:rFonts w:ascii="Times New Roman" w:hAnsi="Times New Roman"/>
          <w:color w:val="000000"/>
        </w:rPr>
        <w:t xml:space="preserve">may </w:t>
      </w:r>
      <w:r w:rsidRPr="00BE1245">
        <w:rPr>
          <w:rFonts w:ascii="Times New Roman" w:hAnsi="Times New Roman"/>
          <w:color w:val="000000"/>
        </w:rPr>
        <w:t xml:space="preserve">deem that </w:t>
      </w:r>
      <w:r>
        <w:rPr>
          <w:rFonts w:ascii="Times New Roman" w:hAnsi="Times New Roman"/>
          <w:color w:val="000000"/>
        </w:rPr>
        <w:t>Users</w:t>
      </w:r>
      <w:r w:rsidRPr="00BE1245">
        <w:rPr>
          <w:rFonts w:ascii="Times New Roman" w:hAnsi="Times New Roman"/>
          <w:color w:val="000000"/>
        </w:rPr>
        <w:t xml:space="preserve"> have checked the updated version of These Terms, and that they acknowledge and agree to the amendment of These Terms.</w:t>
      </w:r>
    </w:p>
    <w:p w14:paraId="6F86BD6A" w14:textId="77777777" w:rsidR="00033C3F" w:rsidRDefault="00033C3F" w:rsidP="00033C3F">
      <w:pPr>
        <w:rPr>
          <w:rFonts w:ascii="Times New Roman" w:hAnsi="Times New Roman" w:cs="Times New Roman"/>
        </w:rPr>
      </w:pPr>
    </w:p>
    <w:p w14:paraId="1F1D77C9" w14:textId="64CF7EDD" w:rsidR="00033C3F" w:rsidRPr="00900322" w:rsidRDefault="00033C3F" w:rsidP="00033C3F">
      <w:pPr>
        <w:ind w:left="425"/>
        <w:rPr>
          <w:rFonts w:ascii="Times New Roman" w:hAnsi="Times New Roman" w:cs="Times New Roman"/>
        </w:rPr>
      </w:pPr>
      <w:r w:rsidRPr="00A3020C">
        <w:rPr>
          <w:rFonts w:ascii="Times New Roman" w:eastAsia="MS PGothic" w:hAnsi="Times New Roman" w:cs="Times New Roman"/>
          <w:color w:val="000000"/>
          <w:kern w:val="0"/>
          <w:szCs w:val="21"/>
        </w:rPr>
        <w:t>Establishment Date:</w:t>
      </w:r>
      <w:r>
        <w:rPr>
          <w:rFonts w:ascii="Times New Roman" w:eastAsia="MS PGothic" w:hAnsi="Times New Roman" w:cs="Times New Roman"/>
          <w:color w:val="000000"/>
          <w:kern w:val="0"/>
          <w:szCs w:val="21"/>
        </w:rPr>
        <w:t xml:space="preserve"> </w:t>
      </w:r>
      <w:r w:rsidR="00816269">
        <w:rPr>
          <w:rFonts w:ascii="Times New Roman" w:eastAsia="MS PGothic" w:hAnsi="Times New Roman" w:cs="Times New Roman"/>
          <w:color w:val="000000"/>
          <w:kern w:val="0"/>
          <w:szCs w:val="21"/>
        </w:rPr>
        <w:t>February</w:t>
      </w:r>
      <w:r>
        <w:rPr>
          <w:rFonts w:ascii="Times New Roman" w:eastAsia="MS PGothic" w:hAnsi="Times New Roman" w:cs="Times New Roman"/>
          <w:color w:val="000000"/>
          <w:kern w:val="0"/>
          <w:szCs w:val="21"/>
        </w:rPr>
        <w:t xml:space="preserve"> 5</w:t>
      </w:r>
      <w:r w:rsidRPr="004D750C">
        <w:rPr>
          <w:rFonts w:ascii="Times New Roman" w:eastAsia="MS PGothic" w:hAnsi="Times New Roman" w:cs="Times New Roman"/>
          <w:color w:val="000000"/>
          <w:kern w:val="0"/>
          <w:szCs w:val="21"/>
          <w:vertAlign w:val="superscript"/>
        </w:rPr>
        <w:t>th</w:t>
      </w:r>
      <w:r>
        <w:rPr>
          <w:rFonts w:ascii="Times New Roman" w:eastAsia="MS PGothic" w:hAnsi="Times New Roman" w:cs="Times New Roman"/>
          <w:color w:val="000000"/>
          <w:kern w:val="0"/>
          <w:szCs w:val="21"/>
        </w:rPr>
        <w:t>, 20</w:t>
      </w:r>
      <w:r w:rsidR="00816269">
        <w:rPr>
          <w:rFonts w:ascii="Times New Roman" w:eastAsia="MS PGothic" w:hAnsi="Times New Roman" w:cs="Times New Roman"/>
          <w:color w:val="000000"/>
          <w:kern w:val="0"/>
          <w:szCs w:val="21"/>
        </w:rPr>
        <w:t>20</w:t>
      </w:r>
    </w:p>
    <w:p w14:paraId="48891031" w14:textId="77777777" w:rsidR="0018512E" w:rsidRDefault="0018512E" w:rsidP="0018512E">
      <w:pPr>
        <w:ind w:left="425"/>
        <w:rPr>
          <w:rFonts w:ascii="Times New Roman" w:eastAsia="MS PGothic" w:hAnsi="Times New Roman" w:cs="Times New Roman"/>
          <w:color w:val="000000"/>
          <w:kern w:val="0"/>
          <w:szCs w:val="21"/>
        </w:rPr>
      </w:pPr>
    </w:p>
    <w:p w14:paraId="4D3F0E27" w14:textId="77777777" w:rsidR="0018512E" w:rsidRDefault="0018512E" w:rsidP="0018512E">
      <w:pPr>
        <w:ind w:left="425"/>
        <w:rPr>
          <w:rFonts w:ascii="Times New Roman" w:eastAsia="MS PGothic" w:hAnsi="Times New Roman" w:cs="Times New Roman"/>
          <w:color w:val="000000"/>
          <w:kern w:val="0"/>
          <w:szCs w:val="21"/>
        </w:rPr>
      </w:pPr>
    </w:p>
    <w:p w14:paraId="070ECCA8" w14:textId="77777777" w:rsidR="0018512E" w:rsidRDefault="0018512E" w:rsidP="0018512E">
      <w:pPr>
        <w:ind w:left="425"/>
        <w:rPr>
          <w:rFonts w:ascii="Times New Roman" w:eastAsia="MS PGothic" w:hAnsi="Times New Roman" w:cs="Times New Roman"/>
          <w:color w:val="000000"/>
          <w:kern w:val="0"/>
          <w:szCs w:val="21"/>
        </w:rPr>
      </w:pPr>
    </w:p>
    <w:p w14:paraId="5DCDFE61" w14:textId="77777777" w:rsidR="0018512E" w:rsidRDefault="0018512E" w:rsidP="0018512E">
      <w:pPr>
        <w:ind w:left="425"/>
        <w:rPr>
          <w:rFonts w:ascii="Times New Roman" w:eastAsia="MS PGothic" w:hAnsi="Times New Roman" w:cs="Times New Roman"/>
          <w:color w:val="000000"/>
          <w:kern w:val="0"/>
          <w:szCs w:val="21"/>
        </w:rPr>
      </w:pPr>
      <w:r>
        <w:rPr>
          <w:rFonts w:ascii="Times New Roman" w:eastAsia="MS PGothic" w:hAnsi="Times New Roman" w:cs="Times New Roman"/>
          <w:color w:val="000000"/>
          <w:kern w:val="0"/>
          <w:szCs w:val="21"/>
        </w:rPr>
        <w:t>Contact:</w:t>
      </w:r>
    </w:p>
    <w:p w14:paraId="42A4B5AA" w14:textId="19C27687" w:rsidR="0018512E" w:rsidRDefault="0018512E" w:rsidP="0018512E">
      <w:pPr>
        <w:ind w:left="425"/>
        <w:rPr>
          <w:ins w:id="0" w:author="川本達郎" w:date="2020-02-04T14:18:00Z"/>
          <w:rFonts w:ascii="Times New Roman" w:hAnsi="Times New Roman" w:cs="Times New Roman"/>
        </w:rPr>
      </w:pPr>
      <w:r w:rsidRPr="007A1546">
        <w:rPr>
          <w:rFonts w:ascii="Times New Roman" w:hAnsi="Times New Roman" w:cs="Times New Roman"/>
        </w:rPr>
        <w:t>Any questions about This System or These Terms, or Request to delete sent data, etc. please contact us at:</w:t>
      </w:r>
    </w:p>
    <w:p w14:paraId="2564AF34" w14:textId="7A58B16A" w:rsidR="009B2BA7" w:rsidRPr="009B2BA7" w:rsidRDefault="00846D43" w:rsidP="0018512E">
      <w:pPr>
        <w:ind w:left="425"/>
        <w:rPr>
          <w:rFonts w:ascii="Times New Roman" w:hAnsi="Times New Roman" w:cs="Times New Roman"/>
        </w:rPr>
      </w:pPr>
      <w:r>
        <w:rPr>
          <w:rFonts w:ascii="Times New Roman" w:hAnsi="Times New Roman" w:cs="Times New Roman"/>
        </w:rPr>
        <w:t>***</w:t>
      </w:r>
      <w:r w:rsidRPr="00007A18">
        <w:rPr>
          <w:rFonts w:ascii="Times New Roman" w:hAnsi="Times New Roman" w:cs="Times New Roman"/>
        </w:rPr>
        <w:t>@</w:t>
      </w:r>
      <w:r>
        <w:rPr>
          <w:rFonts w:ascii="Times New Roman" w:hAnsi="Times New Roman" w:cs="Times New Roman"/>
        </w:rPr>
        <w:t>***.**.**</w:t>
      </w:r>
      <w:bookmarkStart w:id="1" w:name="_GoBack"/>
      <w:bookmarkEnd w:id="1"/>
    </w:p>
    <w:p w14:paraId="3D0CCB0E" w14:textId="77777777" w:rsidR="00033C3F" w:rsidRPr="0018512E" w:rsidRDefault="00033C3F" w:rsidP="00033C3F">
      <w:pPr>
        <w:rPr>
          <w:rFonts w:ascii="Times New Roman" w:hAnsi="Times New Roman" w:cs="Times New Roman"/>
        </w:rPr>
      </w:pPr>
    </w:p>
    <w:sectPr w:rsidR="00033C3F" w:rsidRPr="001851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F69CE" w14:textId="77777777" w:rsidR="001C6356" w:rsidRDefault="001C6356" w:rsidP="0092425C">
      <w:r>
        <w:separator/>
      </w:r>
    </w:p>
  </w:endnote>
  <w:endnote w:type="continuationSeparator" w:id="0">
    <w:p w14:paraId="53C2C311" w14:textId="77777777" w:rsidR="001C6356" w:rsidRDefault="001C6356" w:rsidP="00924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68CBA" w14:textId="77777777" w:rsidR="001C6356" w:rsidRDefault="001C6356" w:rsidP="0092425C">
      <w:r>
        <w:separator/>
      </w:r>
    </w:p>
  </w:footnote>
  <w:footnote w:type="continuationSeparator" w:id="0">
    <w:p w14:paraId="094BC7B5" w14:textId="77777777" w:rsidR="001C6356" w:rsidRDefault="001C6356" w:rsidP="00924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03E9"/>
    <w:multiLevelType w:val="multilevel"/>
    <w:tmpl w:val="8E94480A"/>
    <w:lvl w:ilvl="0">
      <w:start w:val="1"/>
      <w:numFmt w:val="decimal"/>
      <w:lvlText w:val="Article %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626055BD"/>
    <w:multiLevelType w:val="multilevel"/>
    <w:tmpl w:val="8E94480A"/>
    <w:lvl w:ilvl="0">
      <w:start w:val="1"/>
      <w:numFmt w:val="decimal"/>
      <w:lvlText w:val="Article %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65"/>
    <w:rsid w:val="00033C3F"/>
    <w:rsid w:val="000A180E"/>
    <w:rsid w:val="000C394B"/>
    <w:rsid w:val="000F4584"/>
    <w:rsid w:val="00141552"/>
    <w:rsid w:val="0018512E"/>
    <w:rsid w:val="001C6356"/>
    <w:rsid w:val="001C6FD9"/>
    <w:rsid w:val="001F565B"/>
    <w:rsid w:val="00270959"/>
    <w:rsid w:val="002A2B24"/>
    <w:rsid w:val="0035207D"/>
    <w:rsid w:val="00377108"/>
    <w:rsid w:val="00390A18"/>
    <w:rsid w:val="00400175"/>
    <w:rsid w:val="00422E76"/>
    <w:rsid w:val="004F09C7"/>
    <w:rsid w:val="00563996"/>
    <w:rsid w:val="00595879"/>
    <w:rsid w:val="00647456"/>
    <w:rsid w:val="0067354A"/>
    <w:rsid w:val="006C28CC"/>
    <w:rsid w:val="006C390B"/>
    <w:rsid w:val="006C4B02"/>
    <w:rsid w:val="006E32B2"/>
    <w:rsid w:val="00816269"/>
    <w:rsid w:val="00846D43"/>
    <w:rsid w:val="00862383"/>
    <w:rsid w:val="008B3DC6"/>
    <w:rsid w:val="008E2EDD"/>
    <w:rsid w:val="0092425C"/>
    <w:rsid w:val="009B2BA7"/>
    <w:rsid w:val="009D7948"/>
    <w:rsid w:val="009F183F"/>
    <w:rsid w:val="00AA4465"/>
    <w:rsid w:val="00AF0F3B"/>
    <w:rsid w:val="00AF3C63"/>
    <w:rsid w:val="00B13F77"/>
    <w:rsid w:val="00B26582"/>
    <w:rsid w:val="00B63772"/>
    <w:rsid w:val="00B63F1E"/>
    <w:rsid w:val="00C10A19"/>
    <w:rsid w:val="00C1220E"/>
    <w:rsid w:val="00CD596E"/>
    <w:rsid w:val="00D01489"/>
    <w:rsid w:val="00D46C5C"/>
    <w:rsid w:val="00D67AD3"/>
    <w:rsid w:val="00D74E6B"/>
    <w:rsid w:val="00EA26CA"/>
    <w:rsid w:val="00EF24FD"/>
    <w:rsid w:val="00F95B8D"/>
    <w:rsid w:val="00FC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9B94F3"/>
  <w15:chartTrackingRefBased/>
  <w15:docId w15:val="{8342EB51-3C90-4816-983C-2BEF1BEE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46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8"/>
    <w:pPr>
      <w:ind w:leftChars="400" w:left="840"/>
    </w:pPr>
  </w:style>
  <w:style w:type="paragraph" w:styleId="Header">
    <w:name w:val="header"/>
    <w:basedOn w:val="Normal"/>
    <w:link w:val="HeaderChar"/>
    <w:uiPriority w:val="99"/>
    <w:unhideWhenUsed/>
    <w:rsid w:val="0092425C"/>
    <w:pPr>
      <w:tabs>
        <w:tab w:val="center" w:pos="4252"/>
        <w:tab w:val="right" w:pos="8504"/>
      </w:tabs>
      <w:snapToGrid w:val="0"/>
    </w:pPr>
  </w:style>
  <w:style w:type="character" w:customStyle="1" w:styleId="HeaderChar">
    <w:name w:val="Header Char"/>
    <w:basedOn w:val="DefaultParagraphFont"/>
    <w:link w:val="Header"/>
    <w:uiPriority w:val="99"/>
    <w:rsid w:val="0092425C"/>
  </w:style>
  <w:style w:type="paragraph" w:styleId="Footer">
    <w:name w:val="footer"/>
    <w:basedOn w:val="Normal"/>
    <w:link w:val="FooterChar"/>
    <w:uiPriority w:val="99"/>
    <w:unhideWhenUsed/>
    <w:rsid w:val="0092425C"/>
    <w:pPr>
      <w:tabs>
        <w:tab w:val="center" w:pos="4252"/>
        <w:tab w:val="right" w:pos="8504"/>
      </w:tabs>
      <w:snapToGrid w:val="0"/>
    </w:pPr>
  </w:style>
  <w:style w:type="character" w:customStyle="1" w:styleId="FooterChar">
    <w:name w:val="Footer Char"/>
    <w:basedOn w:val="DefaultParagraphFont"/>
    <w:link w:val="Footer"/>
    <w:uiPriority w:val="99"/>
    <w:rsid w:val="0092425C"/>
  </w:style>
  <w:style w:type="character" w:styleId="CommentReference">
    <w:name w:val="annotation reference"/>
    <w:basedOn w:val="DefaultParagraphFont"/>
    <w:uiPriority w:val="99"/>
    <w:semiHidden/>
    <w:unhideWhenUsed/>
    <w:rsid w:val="0018512E"/>
    <w:rPr>
      <w:sz w:val="18"/>
      <w:szCs w:val="18"/>
    </w:rPr>
  </w:style>
  <w:style w:type="paragraph" w:styleId="CommentText">
    <w:name w:val="annotation text"/>
    <w:basedOn w:val="Normal"/>
    <w:link w:val="CommentTextChar"/>
    <w:uiPriority w:val="99"/>
    <w:semiHidden/>
    <w:unhideWhenUsed/>
    <w:rsid w:val="0018512E"/>
    <w:pPr>
      <w:jc w:val="left"/>
    </w:pPr>
  </w:style>
  <w:style w:type="character" w:customStyle="1" w:styleId="CommentTextChar">
    <w:name w:val="Comment Text Char"/>
    <w:basedOn w:val="DefaultParagraphFont"/>
    <w:link w:val="CommentText"/>
    <w:uiPriority w:val="99"/>
    <w:semiHidden/>
    <w:rsid w:val="0018512E"/>
  </w:style>
  <w:style w:type="paragraph" w:styleId="BalloonText">
    <w:name w:val="Balloon Text"/>
    <w:basedOn w:val="Normal"/>
    <w:link w:val="BalloonTextChar"/>
    <w:uiPriority w:val="99"/>
    <w:semiHidden/>
    <w:unhideWhenUsed/>
    <w:rsid w:val="0018512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8512E"/>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sid w:val="001F565B"/>
    <w:rPr>
      <w:b/>
      <w:bCs/>
    </w:rPr>
  </w:style>
  <w:style w:type="character" w:customStyle="1" w:styleId="CommentSubjectChar">
    <w:name w:val="Comment Subject Char"/>
    <w:basedOn w:val="CommentTextChar"/>
    <w:link w:val="CommentSubject"/>
    <w:uiPriority w:val="99"/>
    <w:semiHidden/>
    <w:rsid w:val="001F565B"/>
    <w:rPr>
      <w:b/>
      <w:bCs/>
    </w:rPr>
  </w:style>
  <w:style w:type="character" w:styleId="Hyperlink">
    <w:name w:val="Hyperlink"/>
    <w:basedOn w:val="DefaultParagraphFont"/>
    <w:uiPriority w:val="99"/>
    <w:unhideWhenUsed/>
    <w:rsid w:val="009B2BA7"/>
    <w:rPr>
      <w:color w:val="0563C1" w:themeColor="hyperlink"/>
      <w:u w:val="single"/>
    </w:rPr>
  </w:style>
  <w:style w:type="character" w:styleId="UnresolvedMention">
    <w:name w:val="Unresolved Mention"/>
    <w:basedOn w:val="DefaultParagraphFont"/>
    <w:uiPriority w:val="99"/>
    <w:semiHidden/>
    <w:unhideWhenUsed/>
    <w:rsid w:val="009B2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1676</Words>
  <Characters>9554</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塩坂 壇</dc:creator>
  <cp:keywords/>
  <dc:description/>
  <cp:lastModifiedBy>Kawamoto</cp:lastModifiedBy>
  <cp:revision>6</cp:revision>
  <dcterms:created xsi:type="dcterms:W3CDTF">2019-12-26T03:30:00Z</dcterms:created>
  <dcterms:modified xsi:type="dcterms:W3CDTF">2021-01-25T05:30:00Z</dcterms:modified>
</cp:coreProperties>
</file>